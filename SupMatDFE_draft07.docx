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F4D5" w14:textId="6BE9A93F" w:rsidR="000A7C9B" w:rsidRDefault="00A20ABB" w:rsidP="000A7C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C9B">
        <w:rPr>
          <w:rFonts w:ascii="Times New Roman" w:hAnsi="Times New Roman" w:cs="Times New Roman"/>
          <w:b/>
          <w:bCs/>
          <w:sz w:val="24"/>
          <w:szCs w:val="24"/>
        </w:rPr>
        <w:t>Inferring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0A7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distributions of fitness effects</w:t>
      </w:r>
      <w:r w:rsidRPr="000A7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 proportions of</w:t>
      </w:r>
      <w:r w:rsidRPr="000A7C9B">
        <w:rPr>
          <w:rFonts w:ascii="Times New Roman" w:hAnsi="Times New Roman" w:cs="Times New Roman"/>
          <w:b/>
          <w:bCs/>
          <w:sz w:val="24"/>
          <w:szCs w:val="24"/>
        </w:rPr>
        <w:t xml:space="preserve"> strongly deleterious mutations</w:t>
      </w:r>
    </w:p>
    <w:p w14:paraId="6CDD46B2" w14:textId="77777777" w:rsidR="002D5A2D" w:rsidRDefault="002D5A2D" w:rsidP="000A7C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35C54" w14:textId="77777777" w:rsidR="000A7C9B" w:rsidRDefault="000A7C9B" w:rsidP="000A7C9B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Information</w:t>
      </w:r>
    </w:p>
    <w:p w14:paraId="12B9F143" w14:textId="77777777" w:rsidR="000A7C9B" w:rsidRDefault="000A7C9B" w:rsidP="000A7C9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4228558" w14:textId="60809A04" w:rsidR="00130CAE" w:rsidRPr="000B5C15" w:rsidRDefault="00130CAE" w:rsidP="00130C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5C1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6321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B5C1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under neutral conditions…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..</w:t>
      </w:r>
      <w:r w:rsidRPr="000B5C15">
        <w:rPr>
          <w:rFonts w:ascii="Times New Roman" w:hAnsi="Times New Roman" w:cs="Times New Roman"/>
          <w:b/>
          <w:bCs/>
          <w:sz w:val="24"/>
          <w:szCs w:val="24"/>
        </w:rPr>
        <w:t>...</w:t>
      </w:r>
      <w:proofErr w:type="gramEnd"/>
      <w:r w:rsidRPr="000B5C1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………………………………….2</w:t>
      </w:r>
    </w:p>
    <w:p w14:paraId="72C802B0" w14:textId="231CFF2F" w:rsidR="00B45293" w:rsidRDefault="00B45293" w:rsidP="00B45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S2. Calibration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for scaling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……………………………………………...…2</w:t>
      </w:r>
    </w:p>
    <w:p w14:paraId="1B6273E9" w14:textId="338DE0E9" w:rsidR="00130CAE" w:rsidRDefault="00B45293" w:rsidP="00130C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5C15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30CAE" w:rsidRPr="000B5C1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30CAE">
        <w:rPr>
          <w:rFonts w:ascii="Times New Roman" w:hAnsi="Times New Roman" w:cs="Times New Roman"/>
          <w:b/>
          <w:bCs/>
          <w:sz w:val="24"/>
          <w:szCs w:val="24"/>
        </w:rPr>
        <w:t xml:space="preserve">Test of the accuracy of inference under cases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lth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130CAE">
        <w:rPr>
          <w:rFonts w:ascii="Times New Roman" w:eastAsiaTheme="minorEastAsia" w:hAnsi="Times New Roman" w:cs="Times New Roman"/>
          <w:b/>
          <w:bCs/>
          <w:sz w:val="24"/>
          <w:szCs w:val="24"/>
        </w:rPr>
        <w:t>……</w:t>
      </w:r>
      <w:r w:rsidR="00035501">
        <w:rPr>
          <w:rFonts w:ascii="Times New Roman" w:eastAsiaTheme="minorEastAsia" w:hAnsi="Times New Roman" w:cs="Times New Roman"/>
          <w:b/>
          <w:bCs/>
          <w:sz w:val="24"/>
          <w:szCs w:val="24"/>
        </w:rPr>
        <w:t>…...</w:t>
      </w:r>
      <w:r w:rsidR="00130CAE">
        <w:rPr>
          <w:rFonts w:ascii="Times New Roman" w:eastAsiaTheme="minorEastAsia" w:hAnsi="Times New Roman" w:cs="Times New Roman"/>
          <w:b/>
          <w:bCs/>
          <w:sz w:val="24"/>
          <w:szCs w:val="24"/>
        </w:rPr>
        <w:t>…...…</w:t>
      </w:r>
      <w:proofErr w:type="gramStart"/>
      <w:r w:rsidR="00130CAE" w:rsidRPr="000B5C15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130CAE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="00130CAE" w:rsidRPr="000B5C15">
        <w:rPr>
          <w:rFonts w:ascii="Times New Roman" w:hAnsi="Times New Roman" w:cs="Times New Roman"/>
          <w:b/>
          <w:bCs/>
          <w:sz w:val="24"/>
          <w:szCs w:val="24"/>
        </w:rPr>
        <w:t>……..</w:t>
      </w:r>
      <w:r w:rsidR="005E1A3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B057D8C" w14:textId="3EE8B330" w:rsidR="00130CAE" w:rsidRDefault="00B45293" w:rsidP="00130C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S4</w:t>
      </w:r>
      <w:r w:rsidR="00130CAE">
        <w:rPr>
          <w:rFonts w:ascii="Times New Roman" w:hAnsi="Times New Roman" w:cs="Times New Roman"/>
          <w:b/>
          <w:bCs/>
          <w:sz w:val="24"/>
          <w:szCs w:val="24"/>
        </w:rPr>
        <w:t xml:space="preserve">. Command lines and </w:t>
      </w:r>
      <w:proofErr w:type="spellStart"/>
      <w:r w:rsidR="00130CAE">
        <w:rPr>
          <w:rFonts w:ascii="Times New Roman" w:hAnsi="Times New Roman" w:cs="Times New Roman"/>
          <w:b/>
          <w:bCs/>
          <w:sz w:val="24"/>
          <w:szCs w:val="24"/>
        </w:rPr>
        <w:t>init_files</w:t>
      </w:r>
      <w:proofErr w:type="spellEnd"/>
      <w:r w:rsidR="00130CAE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="00130CAE">
        <w:rPr>
          <w:rFonts w:ascii="Times New Roman" w:hAnsi="Times New Roman" w:cs="Times New Roman"/>
          <w:b/>
          <w:bCs/>
          <w:sz w:val="24"/>
          <w:szCs w:val="24"/>
        </w:rPr>
        <w:t>polyDFE</w:t>
      </w:r>
      <w:proofErr w:type="spellEnd"/>
      <w:r w:rsidR="00130CAE">
        <w:rPr>
          <w:rFonts w:ascii="Times New Roman" w:hAnsi="Times New Roman" w:cs="Times New Roman"/>
          <w:b/>
          <w:bCs/>
          <w:sz w:val="24"/>
          <w:szCs w:val="24"/>
        </w:rPr>
        <w:t xml:space="preserve"> runs……………………………………….</w:t>
      </w:r>
      <w:r w:rsidR="005E1A38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E97671F" w14:textId="3D4E6FE4" w:rsidR="007B72AE" w:rsidRDefault="00B45293" w:rsidP="00130C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S5</w:t>
      </w:r>
      <w:r w:rsidR="007B72AE">
        <w:rPr>
          <w:rFonts w:ascii="Times New Roman" w:hAnsi="Times New Roman" w:cs="Times New Roman"/>
          <w:b/>
          <w:bCs/>
          <w:sz w:val="24"/>
          <w:szCs w:val="24"/>
        </w:rPr>
        <w:t>. Probability distributions of weakly deleterious DFEs for multi-species tests…...…...</w:t>
      </w:r>
      <w:r w:rsidR="00414E1E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78057D1" w14:textId="254BF02F" w:rsidR="00B145DD" w:rsidRDefault="00B45293" w:rsidP="00130C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S6</w:t>
      </w:r>
      <w:r w:rsidR="00B145D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A51D0">
        <w:rPr>
          <w:rFonts w:ascii="Times New Roman" w:hAnsi="Times New Roman" w:cs="Times New Roman"/>
          <w:b/>
          <w:bCs/>
          <w:sz w:val="24"/>
          <w:szCs w:val="24"/>
        </w:rPr>
        <w:t xml:space="preserve">Replication of main results under larger population </w:t>
      </w:r>
      <w:r w:rsidR="00597C7D">
        <w:rPr>
          <w:rFonts w:ascii="Times New Roman" w:hAnsi="Times New Roman" w:cs="Times New Roman"/>
          <w:b/>
          <w:bCs/>
          <w:sz w:val="24"/>
          <w:szCs w:val="24"/>
        </w:rPr>
        <w:t xml:space="preserve">and sample </w:t>
      </w:r>
      <w:r w:rsidR="009A51D0">
        <w:rPr>
          <w:rFonts w:ascii="Times New Roman" w:hAnsi="Times New Roman" w:cs="Times New Roman"/>
          <w:b/>
          <w:bCs/>
          <w:sz w:val="24"/>
          <w:szCs w:val="24"/>
        </w:rPr>
        <w:t>size………</w:t>
      </w:r>
      <w:r w:rsidR="00597C7D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9A51D0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="006C400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A51D0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414E1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CFF2C71" w14:textId="505615BB" w:rsidR="000A7C9B" w:rsidRDefault="003602E7" w:rsidP="000A7C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References…………………………………………………………………………………….</w:t>
      </w:r>
      <w:r w:rsidR="00654293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56C9E5C" w14:textId="0C68F639" w:rsidR="006641C2" w:rsidRDefault="006641C2"/>
    <w:p w14:paraId="31BAA5DA" w14:textId="044AC774" w:rsidR="00923400" w:rsidRDefault="00923400"/>
    <w:p w14:paraId="43D24CC3" w14:textId="7D9F0CF0" w:rsidR="00923400" w:rsidRDefault="00923400"/>
    <w:p w14:paraId="59C058C9" w14:textId="27052117" w:rsidR="00923400" w:rsidRDefault="00923400"/>
    <w:p w14:paraId="0AD324EF" w14:textId="1D5CF194" w:rsidR="00923400" w:rsidRDefault="00923400"/>
    <w:p w14:paraId="11AC8360" w14:textId="47C2FFC3" w:rsidR="00923400" w:rsidRDefault="00923400"/>
    <w:p w14:paraId="1EDAABCA" w14:textId="60CB6F71" w:rsidR="00923400" w:rsidRDefault="00923400"/>
    <w:p w14:paraId="777F1D4F" w14:textId="125F7E83" w:rsidR="00923400" w:rsidRDefault="00923400"/>
    <w:p w14:paraId="74851BD0" w14:textId="0708DC8D" w:rsidR="00923400" w:rsidRDefault="00923400"/>
    <w:p w14:paraId="7A01D23A" w14:textId="34A7B692" w:rsidR="00923400" w:rsidRDefault="00923400"/>
    <w:p w14:paraId="2113C1A7" w14:textId="6E19F44E" w:rsidR="00923400" w:rsidRDefault="00923400"/>
    <w:p w14:paraId="74BE5655" w14:textId="0AF4FE18" w:rsidR="00923400" w:rsidRDefault="00923400"/>
    <w:p w14:paraId="73C487B4" w14:textId="645C0ECC" w:rsidR="00923400" w:rsidRDefault="00923400"/>
    <w:p w14:paraId="3AB0883E" w14:textId="19EAAB30" w:rsidR="00923400" w:rsidRDefault="00923400"/>
    <w:p w14:paraId="5AB615D2" w14:textId="2D41E347" w:rsidR="00923400" w:rsidRDefault="00923400"/>
    <w:p w14:paraId="53B8EF16" w14:textId="40F45B83" w:rsidR="00923400" w:rsidDel="00B45293" w:rsidRDefault="00923400">
      <w:pPr>
        <w:rPr>
          <w:del w:id="0" w:author="Matthew Hartfield" w:date="2022-10-27T15:47:00Z"/>
        </w:rPr>
      </w:pPr>
    </w:p>
    <w:p w14:paraId="75425C41" w14:textId="3AB56C80" w:rsidR="000D05F9" w:rsidRDefault="000D05F9" w:rsidP="000D05F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B5C1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6321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B5C1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under neutral conditions</w:t>
      </w:r>
    </w:p>
    <w:p w14:paraId="0DDA1823" w14:textId="4E4811DA" w:rsidR="000D05F9" w:rsidRPr="000B4976" w:rsidRDefault="000D05F9" w:rsidP="000D05F9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B4976">
        <w:rPr>
          <w:rFonts w:ascii="Times New Roman" w:hAnsi="Times New Roman" w:cs="Times New Roman"/>
          <w:sz w:val="24"/>
          <w:szCs w:val="24"/>
        </w:rPr>
        <w:t xml:space="preserve">To </w:t>
      </w:r>
      <w:r w:rsidR="00824444">
        <w:rPr>
          <w:rFonts w:ascii="Times New Roman" w:hAnsi="Times New Roman" w:cs="Times New Roman"/>
          <w:sz w:val="24"/>
          <w:szCs w:val="24"/>
        </w:rPr>
        <w:t>check that</w:t>
      </w:r>
      <w:r w:rsidR="00824444" w:rsidRPr="000B4976">
        <w:rPr>
          <w:rFonts w:ascii="Times New Roman" w:hAnsi="Times New Roman" w:cs="Times New Roman"/>
          <w:sz w:val="24"/>
          <w:szCs w:val="24"/>
        </w:rPr>
        <w:t xml:space="preserve"> </w:t>
      </w:r>
      <w:r w:rsidRPr="000B4976">
        <w:rPr>
          <w:rFonts w:ascii="Times New Roman" w:hAnsi="Times New Roman" w:cs="Times New Roman"/>
          <w:sz w:val="24"/>
          <w:szCs w:val="24"/>
        </w:rPr>
        <w:t>our model behaves as we</w:t>
      </w:r>
      <w:r w:rsidR="00337BCB">
        <w:rPr>
          <w:rFonts w:ascii="Times New Roman" w:hAnsi="Times New Roman" w:cs="Times New Roman"/>
          <w:sz w:val="24"/>
          <w:szCs w:val="24"/>
        </w:rPr>
        <w:t xml:space="preserve"> would</w:t>
      </w:r>
      <w:r w:rsidRPr="000B4976">
        <w:rPr>
          <w:rFonts w:ascii="Times New Roman" w:hAnsi="Times New Roman" w:cs="Times New Roman"/>
          <w:sz w:val="24"/>
          <w:szCs w:val="24"/>
        </w:rPr>
        <w:t xml:space="preserve"> expect </w:t>
      </w:r>
      <w:r w:rsidR="00824444">
        <w:rPr>
          <w:rFonts w:ascii="Times New Roman" w:hAnsi="Times New Roman" w:cs="Times New Roman"/>
          <w:sz w:val="24"/>
          <w:szCs w:val="24"/>
        </w:rPr>
        <w:t xml:space="preserve">under </w:t>
      </w:r>
      <w:r w:rsidRPr="000B4976">
        <w:rPr>
          <w:rFonts w:ascii="Times New Roman" w:hAnsi="Times New Roman" w:cs="Times New Roman"/>
          <w:sz w:val="24"/>
          <w:szCs w:val="24"/>
        </w:rPr>
        <w:t xml:space="preserve">a Wright-Fisher population, we </w:t>
      </w:r>
      <w:r w:rsidR="00824444">
        <w:rPr>
          <w:rFonts w:ascii="Times New Roman" w:hAnsi="Times New Roman" w:cs="Times New Roman"/>
          <w:sz w:val="24"/>
          <w:szCs w:val="24"/>
        </w:rPr>
        <w:t>measure if</w:t>
      </w:r>
      <w:r w:rsidRPr="000B4976">
        <w:rPr>
          <w:rFonts w:ascii="Times New Roman" w:hAnsi="Times New Roman" w:cs="Times New Roman"/>
          <w:sz w:val="24"/>
          <w:szCs w:val="24"/>
        </w:rPr>
        <w:t xml:space="preserve"> the steady-state variance (after the burn-in period) at the neutral linked locus is equal 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0B4976">
        <w:rPr>
          <w:rFonts w:ascii="Times New Roman" w:eastAsiaTheme="minorEastAsia" w:hAnsi="Times New Roman" w:cs="Times New Roman"/>
          <w:sz w:val="24"/>
          <w:szCs w:val="24"/>
        </w:rPr>
        <w:t xml:space="preserve"> once all mutations are neutral</w:t>
      </w:r>
      <w:r w:rsidR="00001A7B">
        <w:rPr>
          <w:rFonts w:ascii="Times New Roman" w:eastAsiaTheme="minorEastAsia" w:hAnsi="Times New Roman" w:cs="Times New Roman"/>
          <w:sz w:val="24"/>
          <w:szCs w:val="24"/>
        </w:rPr>
        <w:t xml:space="preserve"> (Lynch &amp; Hill 1986</w:t>
      </w:r>
      <w:r w:rsidR="000E1D24">
        <w:rPr>
          <w:rFonts w:ascii="Times New Roman" w:eastAsiaTheme="minorEastAsia" w:hAnsi="Times New Roman" w:cs="Times New Roman"/>
          <w:sz w:val="24"/>
          <w:szCs w:val="24"/>
        </w:rPr>
        <w:t>; Keightley &amp; Otto 2006</w:t>
      </w:r>
      <w:r w:rsidR="00001A7B">
        <w:rPr>
          <w:rFonts w:ascii="Times New Roman" w:eastAsiaTheme="minorEastAsia" w:hAnsi="Times New Roman" w:cs="Times New Roman"/>
          <w:sz w:val="24"/>
          <w:szCs w:val="24"/>
        </w:rPr>
        <w:t>).</w:t>
      </w:r>
      <w:r w:rsidRPr="000B49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1A78">
        <w:rPr>
          <w:rFonts w:ascii="Times New Roman" w:eastAsiaTheme="minorEastAsia" w:hAnsi="Times New Roman" w:cs="Times New Roman"/>
          <w:sz w:val="24"/>
          <w:szCs w:val="24"/>
        </w:rPr>
        <w:t xml:space="preserve">Fig. </w:t>
      </w:r>
      <w:r w:rsidR="00824444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063219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824444">
        <w:rPr>
          <w:rFonts w:ascii="Times New Roman" w:eastAsiaTheme="minorEastAsia" w:hAnsi="Times New Roman" w:cs="Times New Roman"/>
          <w:sz w:val="24"/>
          <w:szCs w:val="24"/>
        </w:rPr>
        <w:t xml:space="preserve"> shows an example from a simulation replicate, highlighting how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ins w:id="1" w:author="Matthew Hartfield" w:date="2022-10-12T12:50:00Z">
            <w:rPr>
              <w:rFonts w:ascii="Cambria Math" w:hAnsi="Cambria Math" w:cs="Times New Roman"/>
              <w:sz w:val="24"/>
              <w:szCs w:val="24"/>
            </w:rPr>
            <m:t>.</m:t>
          </w:ins>
        </m:r>
      </m:oMath>
    </w:p>
    <w:p w14:paraId="2FE5C93D" w14:textId="729DD785" w:rsidR="000D05F9" w:rsidRDefault="000D05F9" w:rsidP="000D05F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4976">
        <w:rPr>
          <w:rFonts w:ascii="Times New Roman" w:hAnsi="Times New Roman" w:cs="Times New Roman"/>
          <w:noProof/>
        </w:rPr>
        <w:drawing>
          <wp:inline distT="0" distB="0" distL="0" distR="0" wp14:anchorId="099E5139" wp14:editId="199EB839">
            <wp:extent cx="5208270" cy="3825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7CFB" w14:textId="07343723" w:rsidR="0023279B" w:rsidRPr="000B4976" w:rsidRDefault="0023279B" w:rsidP="0023279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S</w:t>
      </w:r>
      <w:r w:rsidR="00063219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B70A6">
        <w:rPr>
          <w:rFonts w:ascii="Times New Roman" w:eastAsiaTheme="minorEastAsia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1B70A6">
        <w:rPr>
          <w:rFonts w:ascii="Times New Roman" w:eastAsiaTheme="minorEastAsia" w:hAnsi="Times New Roman" w:cs="Times New Roman"/>
          <w:sz w:val="24"/>
          <w:szCs w:val="24"/>
        </w:rPr>
        <w:t xml:space="preserve"> of 50 replicates over time</w:t>
      </w:r>
      <w:r w:rsidR="0034225D">
        <w:rPr>
          <w:rFonts w:ascii="Times New Roman" w:eastAsiaTheme="minorEastAsia" w:hAnsi="Times New Roman" w:cs="Times New Roman"/>
          <w:sz w:val="24"/>
          <w:szCs w:val="24"/>
        </w:rPr>
        <w:t xml:space="preserve"> with only neutral mutations</w:t>
      </w:r>
      <w:r w:rsidR="001B70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</m:oMath>
      <w:r w:rsidR="001B70A6" w:rsidRPr="000B4976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1B70A6">
        <w:rPr>
          <w:rFonts w:ascii="Times New Roman" w:eastAsiaTheme="minorEastAsia" w:hAnsi="Times New Roman" w:cs="Times New Roman"/>
          <w:sz w:val="24"/>
          <w:szCs w:val="24"/>
        </w:rPr>
        <w:t xml:space="preserve">. The 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1B70A6">
        <w:rPr>
          <w:rFonts w:ascii="Times New Roman" w:eastAsiaTheme="minorEastAsia" w:hAnsi="Times New Roman" w:cs="Times New Roman"/>
          <w:sz w:val="24"/>
          <w:szCs w:val="24"/>
        </w:rPr>
        <w:t xml:space="preserve"> after a burn-in period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10N</m:t>
        </m:r>
      </m:oMath>
      <w:r w:rsidR="001B70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(5,000</m:t>
        </m:r>
      </m:oMath>
      <w:r w:rsidR="001B70A6">
        <w:rPr>
          <w:rFonts w:ascii="Times New Roman" w:eastAsiaTheme="minorEastAsia" w:hAnsi="Times New Roman" w:cs="Times New Roman"/>
          <w:sz w:val="24"/>
          <w:szCs w:val="24"/>
        </w:rPr>
        <w:t xml:space="preserve"> generations) was</w:t>
      </w:r>
      <w:r w:rsidR="001B70A6" w:rsidRPr="000B49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485±38</m:t>
        </m:r>
      </m:oMath>
      <w:r w:rsidR="001B70A6" w:rsidRPr="000B4976">
        <w:rPr>
          <w:rFonts w:ascii="Times New Roman" w:eastAsiaTheme="minorEastAsia" w:hAnsi="Times New Roman" w:cs="Times New Roman"/>
          <w:sz w:val="24"/>
          <w:szCs w:val="24"/>
        </w:rPr>
        <w:t xml:space="preserve">. The straight black line denotes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1B70A6" w:rsidRPr="000B49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0E8EDB5" w14:textId="159F1BC9" w:rsidR="00654293" w:rsidRDefault="00654293" w:rsidP="000D0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1CDB5" w14:textId="4093E97F" w:rsidR="00B45293" w:rsidRDefault="00B45293" w:rsidP="00B45293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S2. Calibration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for scaling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</w:p>
    <w:p w14:paraId="127D6FAD" w14:textId="0F9FB216" w:rsidR="00B45293" w:rsidRDefault="00B45293" w:rsidP="00B4529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9069A">
        <w:rPr>
          <w:rFonts w:ascii="Times New Roman" w:eastAsiaTheme="minorEastAsia" w:hAnsi="Times New Roman" w:cs="Times New Roman"/>
          <w:sz w:val="24"/>
          <w:szCs w:val="24"/>
        </w:rPr>
        <w:t xml:space="preserve">As shown in S1,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Pr="00D9069A">
        <w:rPr>
          <w:rFonts w:ascii="Times New Roman" w:eastAsiaTheme="minorEastAsia" w:hAnsi="Times New Roman" w:cs="Times New Roman"/>
          <w:sz w:val="24"/>
          <w:szCs w:val="24"/>
        </w:rPr>
        <w:t xml:space="preserve"> was estimated by measuring variance at a neutral linked locus (Hill &amp; Lynch 1986; Keightley &amp; Otto 2006).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Pr="00D9069A">
        <w:rPr>
          <w:rFonts w:ascii="Times New Roman" w:eastAsiaTheme="minorEastAsia" w:hAnsi="Times New Roman" w:cs="Times New Roman"/>
          <w:sz w:val="24"/>
          <w:szCs w:val="24"/>
        </w:rPr>
        <w:t xml:space="preserve"> is used to scale mutational effects sampled as population-scaled mutational effect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D9069A">
        <w:rPr>
          <w:rFonts w:ascii="Times New Roman" w:eastAsiaTheme="minorEastAsia" w:hAnsi="Times New Roman" w:cs="Times New Roman"/>
          <w:sz w:val="24"/>
          <w:szCs w:val="24"/>
        </w:rPr>
        <w:t>) to selection coefficients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s)</m:t>
        </m:r>
      </m:oMath>
      <w:r w:rsidRPr="00D9069A">
        <w:rPr>
          <w:rFonts w:ascii="Times New Roman" w:eastAsiaTheme="minorEastAsia" w:hAnsi="Times New Roman" w:cs="Times New Roman"/>
          <w:sz w:val="24"/>
          <w:szCs w:val="24"/>
        </w:rPr>
        <w:t>, it is nece</w:t>
      </w:r>
      <w:proofErr w:type="spellStart"/>
      <w:r w:rsidRPr="00D9069A">
        <w:rPr>
          <w:rFonts w:ascii="Times New Roman" w:eastAsiaTheme="minorEastAsia" w:hAnsi="Times New Roman" w:cs="Times New Roman"/>
          <w:sz w:val="24"/>
          <w:szCs w:val="24"/>
        </w:rPr>
        <w:t>ssary</w:t>
      </w:r>
      <w:proofErr w:type="spellEnd"/>
      <w:r w:rsidRPr="00D9069A">
        <w:rPr>
          <w:rFonts w:ascii="Times New Roman" w:eastAsiaTheme="minorEastAsia" w:hAnsi="Times New Roman" w:cs="Times New Roman"/>
          <w:sz w:val="24"/>
          <w:szCs w:val="24"/>
        </w:rPr>
        <w:t xml:space="preserve"> to know approximately which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Pr="00D9069A">
        <w:rPr>
          <w:rFonts w:ascii="Times New Roman" w:eastAsiaTheme="minorEastAsia" w:hAnsi="Times New Roman" w:cs="Times New Roman"/>
          <w:sz w:val="24"/>
          <w:szCs w:val="24"/>
        </w:rPr>
        <w:t xml:space="preserve"> will emerge in a simulation. Because the emerging </w:t>
      </w:r>
      <w:r w:rsidRPr="00D9069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Pr="00D9069A">
        <w:rPr>
          <w:rFonts w:ascii="Times New Roman" w:eastAsiaTheme="minorEastAsia" w:hAnsi="Times New Roman" w:cs="Times New Roman"/>
          <w:sz w:val="24"/>
          <w:szCs w:val="24"/>
        </w:rPr>
        <w:t xml:space="preserve"> is itself affected by the simulation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D9069A">
        <w:rPr>
          <w:rFonts w:ascii="Times New Roman" w:eastAsiaTheme="minorEastAsia" w:hAnsi="Times New Roman" w:cs="Times New Roman"/>
          <w:sz w:val="24"/>
          <w:szCs w:val="24"/>
        </w:rPr>
        <w:t>, we estimated an approximate emerging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Pr="00D9069A">
        <w:rPr>
          <w:rFonts w:ascii="Times New Roman" w:eastAsiaTheme="minorEastAsia" w:hAnsi="Times New Roman" w:cs="Times New Roman"/>
          <w:sz w:val="24"/>
          <w:szCs w:val="24"/>
        </w:rPr>
        <w:t xml:space="preserve"> by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plotting a standard curve of estimated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steady-state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against an assumed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(the value used to re-scale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for a given gamma distribution of selective effects. This allowed us to know the approximate steady-state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would emerge in our Wright-Fisher simulation before we used these values to simulate data for SFS construction.</w:t>
      </w:r>
    </w:p>
    <w:p w14:paraId="7131E7EE" w14:textId="6DA27D4B" w:rsidR="00B45293" w:rsidRDefault="00B45293" w:rsidP="00B4529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each standard curve, 10 x 10 replicate simulations with differing assumed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(calibrating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were simulated and the emerging 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calculated (using variance at the neutral linked locus, see S1) and used for re-scaling mutational effects in simulations from which SFSs where calculated (for an example of a standard curve, see Fig. S</w:t>
      </w:r>
      <w:r w:rsidR="00701A78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A46580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A46580">
        <w:rPr>
          <w:rFonts w:ascii="Times New Roman" w:eastAsiaTheme="minorEastAsia" w:hAnsi="Times New Roman" w:cs="Times New Roman"/>
          <w:sz w:val="24"/>
          <w:szCs w:val="24"/>
        </w:rPr>
        <w:t xml:space="preserve"> used to scale the mutational effects for the actual simulations was selected as the mean of the emerging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A46580">
        <w:rPr>
          <w:rFonts w:ascii="Times New Roman" w:eastAsiaTheme="minorEastAsia" w:hAnsi="Times New Roman" w:cs="Times New Roman"/>
          <w:sz w:val="24"/>
          <w:szCs w:val="24"/>
        </w:rPr>
        <w:t xml:space="preserve"> of the calibration simulations.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emerging in simulations from which SFSs where calculated was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approximate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estimated by this calibration procedure. </w:t>
      </w:r>
    </w:p>
    <w:p w14:paraId="229B9C7C" w14:textId="1DF4F1AC" w:rsidR="00B45293" w:rsidRDefault="00A46580" w:rsidP="00B4529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619D2" wp14:editId="079A7CFD">
            <wp:extent cx="5731510" cy="3681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293">
        <w:rPr>
          <w:rFonts w:ascii="Times New Roman" w:eastAsiaTheme="minorEastAsia" w:hAnsi="Times New Roman" w:cs="Times New Roman"/>
          <w:sz w:val="24"/>
          <w:szCs w:val="24"/>
        </w:rPr>
        <w:br/>
        <w:t>Fig</w:t>
      </w:r>
      <w:r w:rsidR="00F557C9">
        <w:rPr>
          <w:rFonts w:ascii="Times New Roman" w:eastAsiaTheme="minorEastAsia" w:hAnsi="Times New Roman" w:cs="Times New Roman"/>
          <w:sz w:val="24"/>
          <w:szCs w:val="24"/>
        </w:rPr>
        <w:t>ure</w:t>
      </w:r>
      <w:r w:rsidR="00B45293">
        <w:rPr>
          <w:rFonts w:ascii="Times New Roman" w:eastAsiaTheme="minorEastAsia" w:hAnsi="Times New Roman" w:cs="Times New Roman"/>
          <w:sz w:val="24"/>
          <w:szCs w:val="24"/>
        </w:rPr>
        <w:t xml:space="preserve"> S2: Example of standard curve used to estimate which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B45293">
        <w:rPr>
          <w:rFonts w:ascii="Times New Roman" w:eastAsiaTheme="minorEastAsia" w:hAnsi="Times New Roman" w:cs="Times New Roman"/>
          <w:sz w:val="24"/>
          <w:szCs w:val="24"/>
        </w:rPr>
        <w:t xml:space="preserve"> would emerge in a </w:t>
      </w:r>
      <w:r w:rsidR="00B4529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simulation given some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3854E4">
        <w:rPr>
          <w:rFonts w:ascii="Times New Roman" w:eastAsiaTheme="minorEastAsia" w:hAnsi="Times New Roman" w:cs="Times New Roman"/>
          <w:sz w:val="24"/>
          <w:szCs w:val="24"/>
        </w:rPr>
        <w:t xml:space="preserve"> used for scaling mutational effects</w:t>
      </w:r>
      <w:r w:rsidR="00B4529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B45293">
        <w:rPr>
          <w:rFonts w:ascii="Times New Roman" w:eastAsiaTheme="minorEastAsia" w:hAnsi="Times New Roman" w:cs="Times New Roman"/>
          <w:sz w:val="24"/>
          <w:szCs w:val="24"/>
        </w:rPr>
        <w:t xml:space="preserve">. Estimated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B45293">
        <w:rPr>
          <w:rFonts w:ascii="Times New Roman" w:eastAsiaTheme="minorEastAsia" w:hAnsi="Times New Roman" w:cs="Times New Roman"/>
          <w:sz w:val="24"/>
          <w:szCs w:val="24"/>
        </w:rPr>
        <w:t xml:space="preserve"> values as a function of assumed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B45293">
        <w:rPr>
          <w:rFonts w:ascii="Times New Roman" w:eastAsiaTheme="minorEastAsia" w:hAnsi="Times New Roman" w:cs="Times New Roman"/>
          <w:sz w:val="24"/>
          <w:szCs w:val="24"/>
        </w:rPr>
        <w:t xml:space="preserve"> values (calibration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="00B45293">
        <w:rPr>
          <w:rFonts w:ascii="Times New Roman" w:eastAsiaTheme="minorEastAsia" w:hAnsi="Times New Roman" w:cs="Times New Roman"/>
          <w:sz w:val="24"/>
          <w:szCs w:val="24"/>
        </w:rPr>
        <w:t xml:space="preserve">) used to re-scaled mutational effects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B45293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B45293">
        <w:rPr>
          <w:rFonts w:ascii="Times New Roman" w:eastAsiaTheme="minorEastAsia" w:hAnsi="Times New Roman" w:cs="Times New Roman"/>
          <w:sz w:val="24"/>
          <w:szCs w:val="24"/>
        </w:rPr>
        <w:t xml:space="preserve">. Each point is the mean of 10 simulation replicates with standard error. For these simulations,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N=500, S=1000.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simulation sets, the mean emerging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calculated (dashed red line) and this was used to scale mutational effects in the simulations from which SFSs were calculated.</w:t>
      </w:r>
    </w:p>
    <w:p w14:paraId="089279AF" w14:textId="22025DAF" w:rsidR="000D05F9" w:rsidRDefault="000D05F9" w:rsidP="000D05F9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D0B8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4529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D0B8E">
        <w:rPr>
          <w:rFonts w:ascii="Times New Roman" w:hAnsi="Times New Roman" w:cs="Times New Roman"/>
          <w:b/>
          <w:bCs/>
          <w:sz w:val="24"/>
          <w:szCs w:val="24"/>
        </w:rPr>
        <w:t xml:space="preserve">. Test of the accuracy of inference under test cases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lth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AE2B5D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</w:p>
    <w:p w14:paraId="24049C1C" w14:textId="32DFBBD2" w:rsidR="00AE2B5D" w:rsidRPr="00AE2B5D" w:rsidRDefault="00AE2B5D" w:rsidP="00AE2B5D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E2B5D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Compared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to SFS_CODE (Hernandez 2008), our model implements the idea of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recombination slightly differently (see main text for details). To ensure that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polyDFE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can still </w:t>
      </w:r>
      <w:r w:rsidR="000E645D">
        <w:rPr>
          <w:rFonts w:ascii="Times New Roman" w:eastAsiaTheme="minorEastAsia" w:hAnsi="Times New Roman" w:cs="Times New Roman"/>
          <w:bCs/>
          <w:sz w:val="24"/>
          <w:szCs w:val="24"/>
        </w:rPr>
        <w:t xml:space="preserve">accurately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infer DFEs from our output, we replicated </w:t>
      </w:r>
      <w:r w:rsidR="00701A78">
        <w:rPr>
          <w:rFonts w:ascii="Times New Roman" w:eastAsiaTheme="minorEastAsia" w:hAnsi="Times New Roman" w:cs="Times New Roman"/>
          <w:bCs/>
          <w:sz w:val="24"/>
          <w:szCs w:val="24"/>
        </w:rPr>
        <w:t xml:space="preserve">Fig.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4A of Tataru et al. 2017 to test the accuracy of inference under standard cases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lth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01A78">
        <w:rPr>
          <w:rFonts w:ascii="Times New Roman" w:eastAsiaTheme="minorEastAsia" w:hAnsi="Times New Roman" w:cs="Times New Roman"/>
          <w:sz w:val="24"/>
          <w:szCs w:val="24"/>
        </w:rPr>
        <w:t xml:space="preserve">Fig. </w:t>
      </w:r>
      <w:r w:rsidR="0006321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A8267C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7652E2DF" w14:textId="77777777" w:rsidR="000D05F9" w:rsidRDefault="000D05F9" w:rsidP="000D05F9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4D67CF8" w14:textId="7112B955" w:rsidR="000D05F9" w:rsidRDefault="000D05F9" w:rsidP="000D0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B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E253D" wp14:editId="2EB7A0C1">
            <wp:extent cx="5731510" cy="3786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5DB3" w14:textId="0A4F05B5" w:rsidR="0023279B" w:rsidRPr="000B4976" w:rsidRDefault="0023279B" w:rsidP="0023279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B45293">
        <w:rPr>
          <w:rFonts w:ascii="Times New Roman" w:eastAsiaTheme="minorEastAsia" w:hAnsi="Times New Roman" w:cs="Times New Roman"/>
          <w:sz w:val="24"/>
          <w:szCs w:val="24"/>
        </w:rPr>
        <w:t>S3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AE2B5D">
        <w:rPr>
          <w:rFonts w:ascii="Times New Roman" w:eastAsiaTheme="minorEastAsia" w:hAnsi="Times New Roman" w:cs="Times New Roman"/>
          <w:sz w:val="24"/>
          <w:szCs w:val="24"/>
        </w:rPr>
        <w:t xml:space="preserve">Boxplots of 10 </w:t>
      </w:r>
      <w:proofErr w:type="spellStart"/>
      <w:r w:rsidR="00AE2B5D">
        <w:rPr>
          <w:rFonts w:ascii="Times New Roman" w:eastAsiaTheme="minorEastAsia" w:hAnsi="Times New Roman" w:cs="Times New Roman"/>
          <w:sz w:val="24"/>
          <w:szCs w:val="24"/>
        </w:rPr>
        <w:t>polyDFE</w:t>
      </w:r>
      <w:proofErr w:type="spellEnd"/>
      <w:r w:rsidR="00AE2B5D">
        <w:rPr>
          <w:rFonts w:ascii="Times New Roman" w:eastAsiaTheme="minorEastAsia" w:hAnsi="Times New Roman" w:cs="Times New Roman"/>
          <w:sz w:val="24"/>
          <w:szCs w:val="24"/>
        </w:rPr>
        <w:t xml:space="preserve"> runs showing the accuracy of inference of DFE for the gamma distributions </w:t>
      </w:r>
      <w:proofErr w:type="spellStart"/>
      <w:r w:rsidR="00AE2B5D">
        <w:rPr>
          <w:rFonts w:ascii="Times New Roman" w:eastAsiaTheme="minorEastAsia" w:hAnsi="Times New Roman" w:cs="Times New Roman"/>
          <w:sz w:val="24"/>
          <w:szCs w:val="24"/>
        </w:rPr>
        <w:t>DelLSD</w:t>
      </w:r>
      <w:proofErr w:type="spellEnd"/>
      <w:r w:rsidR="00AE2B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E2B5D">
        <w:rPr>
          <w:rFonts w:ascii="Times New Roman" w:eastAsiaTheme="minorEastAsia" w:hAnsi="Times New Roman" w:cs="Times New Roman"/>
          <w:sz w:val="24"/>
          <w:szCs w:val="24"/>
        </w:rPr>
        <w:t>DelMSD</w:t>
      </w:r>
      <w:proofErr w:type="spellEnd"/>
      <w:r w:rsidR="00AE2B5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AE2B5D">
        <w:rPr>
          <w:rFonts w:ascii="Times New Roman" w:eastAsiaTheme="minorEastAsia" w:hAnsi="Times New Roman" w:cs="Times New Roman"/>
          <w:sz w:val="24"/>
          <w:szCs w:val="24"/>
        </w:rPr>
        <w:t>DelHSD</w:t>
      </w:r>
      <w:proofErr w:type="spellEnd"/>
      <w:r w:rsidR="00AE2B5D">
        <w:rPr>
          <w:rFonts w:ascii="Times New Roman" w:eastAsiaTheme="minorEastAsia" w:hAnsi="Times New Roman" w:cs="Times New Roman"/>
          <w:sz w:val="24"/>
          <w:szCs w:val="24"/>
        </w:rPr>
        <w:t xml:space="preserve"> of Tataru et al. 2017. </w:t>
      </w:r>
      <w:r w:rsidR="00881A43">
        <w:rPr>
          <w:rFonts w:ascii="Times New Roman" w:eastAsiaTheme="minorEastAsia" w:hAnsi="Times New Roman" w:cs="Times New Roman"/>
          <w:sz w:val="24"/>
          <w:szCs w:val="24"/>
        </w:rPr>
        <w:t>The l</w:t>
      </w:r>
      <w:r w:rsidR="00AE2B5D">
        <w:rPr>
          <w:rFonts w:ascii="Times New Roman" w:eastAsiaTheme="minorEastAsia" w:hAnsi="Times New Roman" w:cs="Times New Roman"/>
          <w:sz w:val="24"/>
          <w:szCs w:val="24"/>
        </w:rPr>
        <w:t xml:space="preserve">eft panel shows the accuracy of inference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AE2B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81A43">
        <w:rPr>
          <w:rFonts w:ascii="Times New Roman" w:eastAsiaTheme="minorEastAsia" w:hAnsi="Times New Roman" w:cs="Times New Roman"/>
          <w:sz w:val="24"/>
          <w:szCs w:val="24"/>
        </w:rPr>
        <w:t xml:space="preserve">while the </w:t>
      </w:r>
      <w:r w:rsidR="00AE2B5D">
        <w:rPr>
          <w:rFonts w:ascii="Times New Roman" w:eastAsiaTheme="minorEastAsia" w:hAnsi="Times New Roman" w:cs="Times New Roman"/>
          <w:sz w:val="24"/>
          <w:szCs w:val="24"/>
        </w:rPr>
        <w:t xml:space="preserve">right panel shows the same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AE2B5D">
        <w:rPr>
          <w:rFonts w:ascii="Times New Roman" w:eastAsiaTheme="minorEastAsia" w:hAnsi="Times New Roman" w:cs="Times New Roman"/>
          <w:sz w:val="24"/>
          <w:szCs w:val="24"/>
        </w:rPr>
        <w:t xml:space="preserve">. As </w:t>
      </w:r>
      <w:r w:rsidR="00AE2B5D">
        <w:rPr>
          <w:rFonts w:ascii="Times New Roman" w:eastAsiaTheme="minorEastAsia" w:hAnsi="Times New Roman" w:cs="Times New Roman"/>
          <w:sz w:val="24"/>
          <w:szCs w:val="24"/>
        </w:rPr>
        <w:lastRenderedPageBreak/>
        <w:t>expected, the results show slightly lower but comparable accuracy of inference to Tataru et al. 2017 despite a slightly different model.</w:t>
      </w:r>
    </w:p>
    <w:p w14:paraId="13852EF5" w14:textId="3833C6D9" w:rsidR="000D05F9" w:rsidRDefault="000D05F9" w:rsidP="00AE2B5D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DD0B8E"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Pr="00DD0B8E">
        <w:rPr>
          <w:rFonts w:ascii="Times New Roman" w:eastAsiaTheme="minorEastAsia" w:hAnsi="Times New Roman" w:cs="Times New Roman"/>
          <w:sz w:val="24"/>
          <w:szCs w:val="24"/>
        </w:rPr>
        <w:t xml:space="preserve">, the inferred means for the three groups DelLSD, DelMSD and DelHSD were -11.62, -476.77 and -7531.32 and the true values were -10, -400 and -10000. In all cases, the true value of β was 0.40. The remaining discrepancy between true and inferred values under our model likely stems from the fact that SFS_CODE (which is what Tataru et al used) treats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Pr="00DD0B8E">
        <w:rPr>
          <w:rFonts w:ascii="Times New Roman" w:eastAsiaTheme="minorEastAsia" w:hAnsi="Times New Roman" w:cs="Times New Roman"/>
          <w:sz w:val="24"/>
          <w:szCs w:val="24"/>
        </w:rPr>
        <w:t xml:space="preserve"> as a parameter (chosen by the user) and scales mutation and recombination rates accordingly, whereas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Pr="00DD0B8E">
        <w:rPr>
          <w:rFonts w:ascii="Times New Roman" w:eastAsiaTheme="minorEastAsia" w:hAnsi="Times New Roman" w:cs="Times New Roman"/>
          <w:sz w:val="24"/>
          <w:szCs w:val="24"/>
        </w:rPr>
        <w:t xml:space="preserve"> in our model just emerges given the chosen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654293">
        <w:rPr>
          <w:rFonts w:ascii="Times New Roman" w:eastAsiaTheme="minorEastAsia" w:hAnsi="Times New Roman" w:cs="Times New Roman"/>
          <w:sz w:val="24"/>
          <w:szCs w:val="24"/>
        </w:rPr>
        <w:t xml:space="preserve"> (see also </w:t>
      </w:r>
      <w:r w:rsidR="00DC0276">
        <w:rPr>
          <w:rFonts w:ascii="Times New Roman" w:eastAsiaTheme="minorEastAsia" w:hAnsi="Times New Roman" w:cs="Times New Roman"/>
          <w:sz w:val="24"/>
          <w:szCs w:val="24"/>
        </w:rPr>
        <w:t>S2</w:t>
      </w:r>
      <w:r w:rsidR="0065429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DD0B8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A41C143" w14:textId="71C1AF7F" w:rsidR="000D05F9" w:rsidRDefault="000D05F9" w:rsidP="000D05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52D62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Command lines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init_files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polyDFE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runs</w:t>
      </w:r>
    </w:p>
    <w:p w14:paraId="6184D697" w14:textId="034C5A9D" w:rsidR="003602E7" w:rsidRDefault="00FB4E8A" w:rsidP="000D0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examples showing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polyDFE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polyDFE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used for the analysis resulting in </w:t>
      </w:r>
      <w:r w:rsidR="00701A78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DC0276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main text. For details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polyDFE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files, please see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polyDFE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documentation; Tataru et al. 2017.</w:t>
      </w:r>
    </w:p>
    <w:p w14:paraId="11438020" w14:textId="67A56470" w:rsidR="00FB4E8A" w:rsidRPr="00FB4E8A" w:rsidRDefault="00FB4E8A" w:rsidP="000D05F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B4E8A">
        <w:rPr>
          <w:rFonts w:ascii="Times New Roman" w:eastAsiaTheme="minorEastAsia" w:hAnsi="Times New Roman" w:cs="Times New Roman"/>
          <w:sz w:val="24"/>
          <w:szCs w:val="24"/>
        </w:rPr>
        <w:t>polyDFE</w:t>
      </w:r>
      <w:proofErr w:type="spellEnd"/>
      <w:r w:rsidRPr="00FB4E8A">
        <w:rPr>
          <w:rFonts w:ascii="Times New Roman" w:eastAsiaTheme="minorEastAsia" w:hAnsi="Times New Roman" w:cs="Times New Roman"/>
          <w:sz w:val="24"/>
          <w:szCs w:val="24"/>
        </w:rPr>
        <w:t xml:space="preserve"> was run using the following command line</w:t>
      </w:r>
      <w:ins w:id="2" w:author="Poulsen Charmouh, Anders" w:date="2022-07-18T13:42:00Z">
        <w:r>
          <w:rPr>
            <w:rFonts w:ascii="Times New Roman" w:eastAsiaTheme="minorEastAsia" w:hAnsi="Times New Roman" w:cs="Times New Roman"/>
            <w:sz w:val="24"/>
            <w:szCs w:val="24"/>
          </w:rPr>
          <w:t>:</w:t>
        </w:r>
      </w:ins>
      <w:r w:rsidRPr="00FB4E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8F5AFC" w14:textId="3B0FE86B" w:rsidR="00FB4E8A" w:rsidRPr="00FB4E8A" w:rsidRDefault="00FB4E8A" w:rsidP="000D05F9">
      <w:pPr>
        <w:spacing w:line="360" w:lineRule="auto"/>
        <w:rPr>
          <w:rFonts w:ascii="Consolas" w:eastAsiaTheme="minorEastAsia" w:hAnsi="Consolas" w:cs="Times New Roman"/>
          <w:sz w:val="20"/>
          <w:szCs w:val="20"/>
        </w:rPr>
      </w:pPr>
      <w:proofErr w:type="gramStart"/>
      <w:r w:rsidRPr="00FB4E8A">
        <w:rPr>
          <w:rFonts w:ascii="Consolas" w:eastAsiaTheme="minorEastAsia" w:hAnsi="Consolas" w:cs="Times New Roman"/>
          <w:sz w:val="20"/>
          <w:szCs w:val="20"/>
        </w:rPr>
        <w:t>./</w:t>
      </w:r>
      <w:proofErr w:type="spellStart"/>
      <w:proofErr w:type="gramEnd"/>
      <w:r w:rsidRPr="00FB4E8A">
        <w:rPr>
          <w:rFonts w:ascii="Consolas" w:eastAsiaTheme="minorEastAsia" w:hAnsi="Consolas" w:cs="Times New Roman"/>
          <w:sz w:val="20"/>
          <w:szCs w:val="20"/>
        </w:rPr>
        <w:t>polyDFE</w:t>
      </w:r>
      <w:proofErr w:type="spellEnd"/>
      <w:r w:rsidRPr="00FB4E8A">
        <w:rPr>
          <w:rFonts w:ascii="Consolas" w:eastAsiaTheme="minorEastAsia" w:hAnsi="Consolas" w:cs="Times New Roman"/>
          <w:sz w:val="20"/>
          <w:szCs w:val="20"/>
        </w:rPr>
        <w:t xml:space="preserve"> -d 0_SFS.txt -</w:t>
      </w:r>
      <w:proofErr w:type="spellStart"/>
      <w:r w:rsidRPr="00FB4E8A">
        <w:rPr>
          <w:rFonts w:ascii="Consolas" w:eastAsiaTheme="minorEastAsia" w:hAnsi="Consolas" w:cs="Times New Roman"/>
          <w:sz w:val="20"/>
          <w:szCs w:val="20"/>
        </w:rPr>
        <w:t>i</w:t>
      </w:r>
      <w:proofErr w:type="spellEnd"/>
      <w:r w:rsidRPr="00FB4E8A">
        <w:rPr>
          <w:rFonts w:ascii="Consolas" w:eastAsiaTheme="minorEastAsia" w:hAnsi="Consolas" w:cs="Times New Roman"/>
          <w:sz w:val="20"/>
          <w:szCs w:val="20"/>
        </w:rPr>
        <w:t xml:space="preserve"> init_model_BandH.txt 1 -v 100 -w &gt; output</w:t>
      </w:r>
    </w:p>
    <w:p w14:paraId="6A7202DC" w14:textId="098B6138" w:rsidR="00FB4E8A" w:rsidRDefault="00FB4E8A" w:rsidP="000D05F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files, which contains the following parameters </w:t>
      </w:r>
    </w:p>
    <w:p w14:paraId="460953BE" w14:textId="00CDB93D" w:rsidR="00FB4E8A" w:rsidRPr="00FB4E8A" w:rsidRDefault="00FB4E8A" w:rsidP="000D05F9">
      <w:pPr>
        <w:spacing w:line="360" w:lineRule="auto"/>
        <w:rPr>
          <w:rFonts w:ascii="Consolas" w:eastAsiaTheme="minorEastAsia" w:hAnsi="Consolas" w:cs="Times New Roman"/>
          <w:sz w:val="20"/>
          <w:szCs w:val="20"/>
        </w:rPr>
      </w:pPr>
      <w:r w:rsidRPr="00FB4E8A">
        <w:rPr>
          <w:rFonts w:ascii="Consolas" w:eastAsiaTheme="minorEastAsia" w:hAnsi="Consolas" w:cs="Times New Roman"/>
          <w:sz w:val="20"/>
          <w:szCs w:val="20"/>
        </w:rPr>
        <w:t xml:space="preserve">#ID   eps an    eps </w:t>
      </w:r>
      <w:proofErr w:type="spellStart"/>
      <w:proofErr w:type="gramStart"/>
      <w:r w:rsidRPr="00FB4E8A">
        <w:rPr>
          <w:rFonts w:ascii="Consolas" w:eastAsiaTheme="minorEastAsia" w:hAnsi="Consolas" w:cs="Times New Roman"/>
          <w:sz w:val="20"/>
          <w:szCs w:val="20"/>
        </w:rPr>
        <w:t>cont</w:t>
      </w:r>
      <w:proofErr w:type="spellEnd"/>
      <w:r w:rsidRPr="00FB4E8A">
        <w:rPr>
          <w:rFonts w:ascii="Consolas" w:eastAsiaTheme="minorEastAsia" w:hAnsi="Consolas" w:cs="Times New Roman"/>
          <w:sz w:val="20"/>
          <w:szCs w:val="20"/>
        </w:rPr>
        <w:t xml:space="preserve">  lambda</w:t>
      </w:r>
      <w:proofErr w:type="gramEnd"/>
      <w:r w:rsidRPr="00FB4E8A">
        <w:rPr>
          <w:rFonts w:ascii="Consolas" w:eastAsiaTheme="minorEastAsia" w:hAnsi="Consolas" w:cs="Times New Roman"/>
          <w:sz w:val="20"/>
          <w:szCs w:val="20"/>
        </w:rPr>
        <w:t xml:space="preserve">    theta bar  a      S d          b        p b       S b      r (at least #groups-1 of them)</w:t>
      </w:r>
    </w:p>
    <w:p w14:paraId="5071363D" w14:textId="47D9E4E4" w:rsidR="00FB4E8A" w:rsidRDefault="00FB4E8A" w:rsidP="000D05F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following line was used</w:t>
      </w:r>
    </w:p>
    <w:p w14:paraId="3F7A9ED8" w14:textId="67EDF706" w:rsidR="00FB4E8A" w:rsidRPr="00710D33" w:rsidRDefault="00FB4E8A" w:rsidP="000D05F9">
      <w:pPr>
        <w:spacing w:line="360" w:lineRule="auto"/>
        <w:rPr>
          <w:rFonts w:ascii="Consolas" w:eastAsiaTheme="minorEastAsia" w:hAnsi="Consolas" w:cs="Times New Roman"/>
          <w:sz w:val="20"/>
          <w:szCs w:val="20"/>
        </w:rPr>
      </w:pPr>
      <w:r w:rsidRPr="00710D33">
        <w:rPr>
          <w:rFonts w:ascii="Consolas" w:eastAsiaTheme="minorEastAsia" w:hAnsi="Consolas" w:cs="Times New Roman"/>
          <w:sz w:val="20"/>
          <w:szCs w:val="20"/>
        </w:rPr>
        <w:t>1     1 0.00    1 0.00    0 0.005   0 0.001    1 -1   0 -17694.</w:t>
      </w:r>
      <w:proofErr w:type="gramStart"/>
      <w:r w:rsidRPr="00710D33">
        <w:rPr>
          <w:rFonts w:ascii="Consolas" w:eastAsiaTheme="minorEastAsia" w:hAnsi="Consolas" w:cs="Times New Roman"/>
          <w:sz w:val="20"/>
          <w:szCs w:val="20"/>
        </w:rPr>
        <w:t>63  0</w:t>
      </w:r>
      <w:proofErr w:type="gramEnd"/>
      <w:r w:rsidRPr="00710D33">
        <w:rPr>
          <w:rFonts w:ascii="Consolas" w:eastAsiaTheme="minorEastAsia" w:hAnsi="Consolas" w:cs="Times New Roman"/>
          <w:sz w:val="20"/>
          <w:szCs w:val="20"/>
        </w:rPr>
        <w:t xml:space="preserve"> 0.22   1 0       1 0      0  1 1 1 1 1 1 1 1 1 1 1 1 1 1 1 1 1 1 1 1 1 1 1 1 1 1 1</w:t>
      </w:r>
    </w:p>
    <w:p w14:paraId="2F2A9ADD" w14:textId="07286160" w:rsidR="00FB4E8A" w:rsidRDefault="00FB4E8A" w:rsidP="000D05F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E82308"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ere </w:t>
      </w:r>
      <w:r w:rsidRPr="00FB4E8A">
        <w:rPr>
          <w:rFonts w:ascii="Times New Roman" w:eastAsiaTheme="minorEastAsia" w:hAnsi="Times New Roman" w:cs="Times New Roman"/>
          <w:sz w:val="24"/>
          <w:szCs w:val="24"/>
        </w:rPr>
        <w:t xml:space="preserve">-17694.63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FB4E8A">
        <w:rPr>
          <w:rFonts w:ascii="Times New Roman" w:eastAsiaTheme="minorEastAsia" w:hAnsi="Times New Roman" w:cs="Times New Roman"/>
          <w:sz w:val="24"/>
          <w:szCs w:val="24"/>
        </w:rPr>
        <w:t>0.22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this case are examples of randomly sampled initial values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respectively. For more details on random sampling of initial values, please see the main text.</w:t>
      </w:r>
      <w:r w:rsidRPr="00FB4E8A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2B6E18E9" w14:textId="5C496816" w:rsidR="003E5FDE" w:rsidRDefault="003E5FDE" w:rsidP="000D05F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65C3F5" w14:textId="68BE09F7" w:rsidR="003E5FDE" w:rsidRDefault="003E5FDE" w:rsidP="000D05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308"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="00852D62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E823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r w:rsidRPr="00E82308">
        <w:rPr>
          <w:rFonts w:ascii="Times New Roman" w:hAnsi="Times New Roman" w:cs="Times New Roman"/>
          <w:b/>
          <w:bCs/>
          <w:sz w:val="24"/>
          <w:szCs w:val="24"/>
        </w:rPr>
        <w:t>Proba</w:t>
      </w:r>
      <w:r w:rsidRPr="007F0D3F">
        <w:rPr>
          <w:rFonts w:ascii="Times New Roman" w:hAnsi="Times New Roman" w:cs="Times New Roman"/>
          <w:b/>
          <w:bCs/>
          <w:sz w:val="24"/>
          <w:szCs w:val="24"/>
        </w:rPr>
        <w:t>bil</w:t>
      </w:r>
      <w:r w:rsidRPr="00871DB5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Pr="00E82308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distributions of weakly deleterious DFEs for multi-species tests</w:t>
      </w:r>
    </w:p>
    <w:p w14:paraId="74FEB4B4" w14:textId="688EAB29" w:rsidR="003E5FDE" w:rsidRPr="001D1667" w:rsidRDefault="003E5FDE" w:rsidP="000D05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whether high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lth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could maximize the likelihood of a DFE in model even in cases where </w:t>
      </w:r>
      <w:r w:rsidR="00871DB5">
        <w:rPr>
          <w:rFonts w:ascii="Times New Roman" w:eastAsiaTheme="minorEastAsia" w:hAnsi="Times New Roman" w:cs="Times New Roman"/>
          <w:sz w:val="24"/>
          <w:szCs w:val="24"/>
        </w:rPr>
        <w:t>essentially zero strongly deleterious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mutations are present, we defined three weakly deleterious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gamma-distributed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DFEs with different shape parameters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(β)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means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D1667">
        <w:rPr>
          <w:rFonts w:ascii="Times New Roman" w:eastAsiaTheme="minorEastAsia" w:hAnsi="Times New Roman" w:cs="Times New Roman"/>
          <w:sz w:val="24"/>
          <w:szCs w:val="24"/>
        </w:rPr>
        <w:t xml:space="preserve">We then fitted DFE models to SFSs from all three distributions (a multi-species DFE model) </w:t>
      </w:r>
      <w:r w:rsidR="001D166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and studied how the likelihood of the model was affected by changing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lth</m:t>
            </m:r>
          </m:sub>
        </m:sSub>
      </m:oMath>
      <w:r w:rsidR="001D1667">
        <w:rPr>
          <w:rFonts w:ascii="Times New Roman" w:eastAsiaTheme="minorEastAsia" w:hAnsi="Times New Roman" w:cs="Times New Roman"/>
          <w:sz w:val="24"/>
          <w:szCs w:val="24"/>
        </w:rPr>
        <w:t xml:space="preserve"> (see main text). The probability distribution of mutational effects from these three DFEs are visualized in the following (</w:t>
      </w:r>
      <w:r w:rsidR="004F0CA2">
        <w:rPr>
          <w:rFonts w:ascii="Times New Roman" w:eastAsiaTheme="minorEastAsia" w:hAnsi="Times New Roman" w:cs="Times New Roman"/>
          <w:sz w:val="24"/>
          <w:szCs w:val="24"/>
        </w:rPr>
        <w:t xml:space="preserve">Fig. </w:t>
      </w:r>
      <w:r w:rsidR="00DC0276">
        <w:rPr>
          <w:rFonts w:ascii="Times New Roman" w:eastAsiaTheme="minorEastAsia" w:hAnsi="Times New Roman" w:cs="Times New Roman"/>
          <w:sz w:val="24"/>
          <w:szCs w:val="24"/>
        </w:rPr>
        <w:t>S4</w:t>
      </w:r>
      <w:r w:rsidR="001D1667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4BCEFC5B" w14:textId="213316F2" w:rsidR="00FA62DC" w:rsidRDefault="00FA62DC" w:rsidP="00FA62DC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0AE64" wp14:editId="712AC7ED">
            <wp:extent cx="5731510" cy="3275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DC0276">
        <w:rPr>
          <w:rFonts w:ascii="Times New Roman" w:hAnsi="Times New Roman" w:cs="Times New Roman"/>
          <w:sz w:val="24"/>
          <w:szCs w:val="24"/>
        </w:rPr>
        <w:t>S4</w:t>
      </w:r>
      <w:r>
        <w:rPr>
          <w:rFonts w:ascii="Times New Roman" w:hAnsi="Times New Roman" w:cs="Times New Roman"/>
          <w:sz w:val="24"/>
          <w:szCs w:val="24"/>
        </w:rPr>
        <w:t>: Visualisation of the probability density of 3 weakly deleterious DFEs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with the shape parameters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means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β=0.15,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β=0.40,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β=0.65,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simulated Wright-Fisher populations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N=500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Mutational effects are shown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(left column)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-coefficients (right column).</w:t>
      </w:r>
    </w:p>
    <w:p w14:paraId="0F57E1CC" w14:textId="6AC6EF07" w:rsidR="009A51D0" w:rsidRDefault="009A51D0" w:rsidP="00FA62DC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CCE177" w14:textId="543CC40B" w:rsidR="009A51D0" w:rsidRDefault="009A51D0" w:rsidP="00FA62D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52D62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Replication of </w:t>
      </w:r>
      <w:r w:rsidR="0002380A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results under larger population </w:t>
      </w:r>
      <w:r w:rsidR="00A11DB3">
        <w:rPr>
          <w:rFonts w:ascii="Times New Roman" w:hAnsi="Times New Roman" w:cs="Times New Roman"/>
          <w:b/>
          <w:bCs/>
          <w:sz w:val="24"/>
          <w:szCs w:val="24"/>
        </w:rPr>
        <w:t>and sample size</w:t>
      </w:r>
    </w:p>
    <w:p w14:paraId="2E49183B" w14:textId="2A03CA9F" w:rsidR="0085785E" w:rsidRPr="001E296E" w:rsidRDefault="001E296E" w:rsidP="00FA62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show examples of the main results under larger population size and larger number of sampled haplotypes, we ran Wright-Fisher simulations with  </w:t>
      </w:r>
      <m:oMath>
        <m:r>
          <w:rPr>
            <w:rFonts w:ascii="Cambria Math" w:hAnsi="Cambria Math" w:cs="Times New Roman"/>
            <w:sz w:val="24"/>
            <w:szCs w:val="24"/>
          </w:rPr>
          <m:t>N=2,000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n=50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(see main text for details). We then tested how the accuracy of inference was affect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lth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when a DFE was inferred based on SFSs calculated from a single species (Fig.</w:t>
      </w:r>
      <w:r w:rsidR="00482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0276">
        <w:rPr>
          <w:rFonts w:ascii="Times New Roman" w:eastAsiaTheme="minorEastAsia" w:hAnsi="Times New Roman" w:cs="Times New Roman"/>
          <w:sz w:val="24"/>
          <w:szCs w:val="24"/>
        </w:rPr>
        <w:t>S5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We also tested whether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lth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would still artificially maximize the likelihood given higher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when a single DFE was inferred for SFSs from multiple species (Fig.</w:t>
      </w:r>
      <w:r w:rsidR="00482F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0276">
        <w:rPr>
          <w:rFonts w:ascii="Times New Roman" w:eastAsiaTheme="minorEastAsia" w:hAnsi="Times New Roman" w:cs="Times New Roman"/>
          <w:sz w:val="24"/>
          <w:szCs w:val="24"/>
        </w:rPr>
        <w:t>S6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369819D9" w14:textId="2AAD2A58" w:rsidR="00174E07" w:rsidRDefault="00FD209A" w:rsidP="00174E07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232FA" wp14:editId="46094DD9">
            <wp:extent cx="57315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E07" w:rsidRPr="00AD340D">
        <w:rPr>
          <w:rFonts w:ascii="Times New Roman" w:hAnsi="Times New Roman" w:cs="Times New Roman"/>
          <w:sz w:val="24"/>
          <w:szCs w:val="24"/>
        </w:rPr>
        <w:t xml:space="preserve">Figure </w:t>
      </w:r>
      <w:r w:rsidR="00DC0276">
        <w:rPr>
          <w:rFonts w:ascii="Times New Roman" w:hAnsi="Times New Roman" w:cs="Times New Roman"/>
          <w:sz w:val="24"/>
          <w:szCs w:val="24"/>
        </w:rPr>
        <w:t>S5</w:t>
      </w:r>
      <w:r w:rsidR="00174E07" w:rsidRPr="00AD340D">
        <w:rPr>
          <w:rFonts w:ascii="Times New Roman" w:hAnsi="Times New Roman" w:cs="Times New Roman"/>
          <w:sz w:val="24"/>
          <w:szCs w:val="24"/>
        </w:rPr>
        <w:t>: Mean accuracy of inference for</w:t>
      </w:r>
      <w:r w:rsidR="00174E0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174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4E07" w:rsidRPr="00AD340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74E07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174E07" w:rsidRPr="00AD340D"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174E07" w:rsidRPr="00AD340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174E07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174E07" w:rsidRPr="00AD340D">
        <w:rPr>
          <w:rFonts w:ascii="Times New Roman" w:eastAsiaTheme="minorEastAsia" w:hAnsi="Times New Roman" w:cs="Times New Roman"/>
          <w:sz w:val="24"/>
          <w:szCs w:val="24"/>
        </w:rPr>
        <w:t xml:space="preserve">) under the assumption of different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lth</m:t>
            </m:r>
          </m:sub>
        </m:sSub>
      </m:oMath>
      <w:r w:rsidR="00174E07" w:rsidRPr="00AD340D">
        <w:rPr>
          <w:rFonts w:ascii="Times New Roman" w:eastAsiaTheme="minorEastAsia" w:hAnsi="Times New Roman" w:cs="Times New Roman"/>
          <w:sz w:val="24"/>
          <w:szCs w:val="24"/>
        </w:rPr>
        <w:t xml:space="preserve"> for different Wright-Fisher simulation sets (differing in the simulation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174E0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D7456">
        <w:rPr>
          <w:rFonts w:ascii="Times New Roman" w:eastAsiaTheme="minorEastAsia" w:hAnsi="Times New Roman" w:cs="Times New Roman"/>
          <w:sz w:val="24"/>
          <w:szCs w:val="24"/>
        </w:rPr>
        <w:t>2000, 6000, 10000, 140000, 18000</w:t>
      </w:r>
      <w:r w:rsidR="00174E07" w:rsidRPr="00AD340D">
        <w:rPr>
          <w:rFonts w:ascii="Times New Roman" w:eastAsiaTheme="minorEastAsia" w:hAnsi="Times New Roman" w:cs="Times New Roman"/>
          <w:sz w:val="24"/>
          <w:szCs w:val="24"/>
        </w:rPr>
        <w:t xml:space="preserve">). Each point shows the mean value of 10 </w:t>
      </w:r>
      <w:proofErr w:type="spellStart"/>
      <w:r w:rsidR="00174E07" w:rsidRPr="00AD340D">
        <w:rPr>
          <w:rFonts w:ascii="Times New Roman" w:eastAsiaTheme="minorEastAsia" w:hAnsi="Times New Roman" w:cs="Times New Roman"/>
          <w:sz w:val="24"/>
          <w:szCs w:val="24"/>
        </w:rPr>
        <w:t>polyDFE</w:t>
      </w:r>
      <w:proofErr w:type="spellEnd"/>
      <w:r w:rsidR="00174E07" w:rsidRPr="00AD340D">
        <w:rPr>
          <w:rFonts w:ascii="Times New Roman" w:eastAsiaTheme="minorEastAsia" w:hAnsi="Times New Roman" w:cs="Times New Roman"/>
          <w:sz w:val="24"/>
          <w:szCs w:val="24"/>
        </w:rPr>
        <w:t xml:space="preserve"> replicates</w:t>
      </w:r>
      <w:r w:rsidR="00174E07">
        <w:rPr>
          <w:rFonts w:ascii="Times New Roman" w:eastAsiaTheme="minorEastAsia" w:hAnsi="Times New Roman" w:cs="Times New Roman"/>
          <w:sz w:val="24"/>
          <w:szCs w:val="24"/>
        </w:rPr>
        <w:t>. Bars denote 95% confidence intervals (in most cases, these are not visible as they lie within the point). For each simulation set (</w:t>
      </w:r>
      <w:proofErr w:type="spellStart"/>
      <w:r w:rsidR="00174E07" w:rsidRPr="007D1C0D">
        <w:rPr>
          <w:rFonts w:ascii="Times New Roman" w:eastAsiaTheme="minorEastAsia" w:hAnsi="Times New Roman" w:cs="Times New Roman"/>
          <w:sz w:val="24"/>
          <w:szCs w:val="24"/>
        </w:rPr>
        <w:t>color</w:t>
      </w:r>
      <w:proofErr w:type="spellEnd"/>
      <w:r w:rsidR="00174E07">
        <w:rPr>
          <w:rFonts w:ascii="Times New Roman" w:eastAsiaTheme="minorEastAsia" w:hAnsi="Times New Roman" w:cs="Times New Roman"/>
          <w:sz w:val="24"/>
          <w:szCs w:val="24"/>
        </w:rPr>
        <w:t xml:space="preserve">), bottom panels show the subset that had the highest accuracy of inference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174E07">
        <w:rPr>
          <w:rFonts w:ascii="Times New Roman" w:eastAsiaTheme="minorEastAsia" w:hAnsi="Times New Roman" w:cs="Times New Roman"/>
          <w:sz w:val="24"/>
          <w:szCs w:val="24"/>
        </w:rPr>
        <w:t xml:space="preserve">. For these subsets, the accuracy of inference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174E07">
        <w:rPr>
          <w:rFonts w:ascii="Times New Roman" w:eastAsiaTheme="minorEastAsia" w:hAnsi="Times New Roman" w:cs="Times New Roman"/>
          <w:sz w:val="24"/>
          <w:szCs w:val="24"/>
        </w:rPr>
        <w:t xml:space="preserve"> (C)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174E07">
        <w:rPr>
          <w:rFonts w:ascii="Times New Roman" w:eastAsiaTheme="minorEastAsia" w:hAnsi="Times New Roman" w:cs="Times New Roman"/>
          <w:sz w:val="24"/>
          <w:szCs w:val="24"/>
        </w:rPr>
        <w:t xml:space="preserve"> (D) are shown.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y=0</m:t>
        </m:r>
      </m:oMath>
      <w:r w:rsidR="00174E07">
        <w:rPr>
          <w:rFonts w:ascii="Times New Roman" w:eastAsiaTheme="minorEastAsia" w:hAnsi="Times New Roman" w:cs="Times New Roman"/>
          <w:sz w:val="24"/>
          <w:szCs w:val="24"/>
        </w:rPr>
        <w:t xml:space="preserve"> is equivalent to perfect accuracy of inference. </w:t>
      </w:r>
    </w:p>
    <w:p w14:paraId="5E23D5DE" w14:textId="0C3814DC" w:rsidR="009A51D0" w:rsidRDefault="003D55C8" w:rsidP="00FA62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82790" wp14:editId="10288129">
            <wp:extent cx="5731510" cy="2426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FB89" w14:textId="1B19182E" w:rsidR="003D55C8" w:rsidRDefault="003D55C8" w:rsidP="00FA62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DC0276">
        <w:rPr>
          <w:rFonts w:ascii="Times New Roman" w:hAnsi="Times New Roman" w:cs="Times New Roman"/>
          <w:sz w:val="24"/>
          <w:szCs w:val="24"/>
        </w:rPr>
        <w:t>S6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D209A">
        <w:rPr>
          <w:rFonts w:ascii="Times New Roman" w:hAnsi="Times New Roman" w:cs="Times New Roman"/>
          <w:sz w:val="24"/>
          <w:szCs w:val="24"/>
        </w:rPr>
        <w:t>M</w:t>
      </w:r>
      <w:r w:rsidR="00FD209A" w:rsidRPr="00D375B7">
        <w:rPr>
          <w:rFonts w:ascii="Times New Roman" w:hAnsi="Times New Roman" w:cs="Times New Roman"/>
          <w:sz w:val="24"/>
          <w:szCs w:val="24"/>
        </w:rPr>
        <w:t xml:space="preserve">ean likelihood </w:t>
      </w:r>
      <w:r w:rsidR="00FD209A">
        <w:rPr>
          <w:rFonts w:ascii="Times New Roman" w:hAnsi="Times New Roman" w:cs="Times New Roman"/>
          <w:sz w:val="24"/>
          <w:szCs w:val="24"/>
        </w:rPr>
        <w:t xml:space="preserve">with </w:t>
      </w:r>
      <w:r w:rsidR="00FD209A">
        <w:rPr>
          <w:rFonts w:ascii="Times New Roman" w:eastAsiaTheme="minorEastAsia" w:hAnsi="Times New Roman" w:cs="Times New Roman"/>
          <w:sz w:val="24"/>
          <w:szCs w:val="24"/>
        </w:rPr>
        <w:t>95% confidence intervals</w:t>
      </w:r>
      <w:r w:rsidR="00FD209A">
        <w:rPr>
          <w:rFonts w:ascii="Times New Roman" w:hAnsi="Times New Roman" w:cs="Times New Roman"/>
          <w:sz w:val="24"/>
          <w:szCs w:val="24"/>
        </w:rPr>
        <w:t xml:space="preserve"> </w:t>
      </w:r>
      <w:r w:rsidR="00FD209A" w:rsidRPr="00D375B7">
        <w:rPr>
          <w:rFonts w:ascii="Times New Roman" w:hAnsi="Times New Roman" w:cs="Times New Roman"/>
          <w:sz w:val="24"/>
          <w:szCs w:val="24"/>
        </w:rPr>
        <w:t xml:space="preserve">returned by </w:t>
      </w:r>
      <w:proofErr w:type="spellStart"/>
      <w:r w:rsidR="00FD209A" w:rsidRPr="00D375B7">
        <w:rPr>
          <w:rFonts w:ascii="Times New Roman" w:hAnsi="Times New Roman" w:cs="Times New Roman"/>
          <w:sz w:val="24"/>
          <w:szCs w:val="24"/>
        </w:rPr>
        <w:t>polyDFE</w:t>
      </w:r>
      <w:proofErr w:type="spellEnd"/>
      <w:r w:rsidR="00FD209A" w:rsidRPr="00D375B7">
        <w:rPr>
          <w:rFonts w:ascii="Times New Roman" w:hAnsi="Times New Roman" w:cs="Times New Roman"/>
          <w:sz w:val="24"/>
          <w:szCs w:val="24"/>
        </w:rPr>
        <w:t xml:space="preserve"> </w:t>
      </w:r>
      <w:r w:rsidR="00FD209A">
        <w:rPr>
          <w:rFonts w:ascii="Times New Roman" w:hAnsi="Times New Roman" w:cs="Times New Roman"/>
          <w:sz w:val="24"/>
          <w:szCs w:val="24"/>
        </w:rPr>
        <w:t xml:space="preserve">for a multi-species DFE model against 10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lth</m:t>
            </m:r>
          </m:sub>
        </m:sSub>
      </m:oMath>
      <w:r w:rsidR="00FD209A">
        <w:rPr>
          <w:rFonts w:ascii="Times New Roman" w:eastAsiaTheme="minorEastAsia" w:hAnsi="Times New Roman" w:cs="Times New Roman"/>
          <w:sz w:val="24"/>
          <w:szCs w:val="24"/>
        </w:rPr>
        <w:t xml:space="preserve"> values.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FD209A">
        <w:rPr>
          <w:rFonts w:ascii="Times New Roman" w:eastAsiaTheme="minorEastAsia" w:hAnsi="Times New Roman" w:cs="Times New Roman"/>
          <w:sz w:val="24"/>
          <w:szCs w:val="24"/>
        </w:rPr>
        <w:t xml:space="preserve"> was inferred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FD209A">
        <w:rPr>
          <w:rFonts w:ascii="Times New Roman" w:eastAsiaTheme="minorEastAsia" w:hAnsi="Times New Roman" w:cs="Times New Roman"/>
          <w:sz w:val="24"/>
          <w:szCs w:val="24"/>
        </w:rPr>
        <w:t xml:space="preserve"> was assumed fixed at a randomly sampled value. </w:t>
      </w:r>
      <w:r w:rsidR="00FD209A" w:rsidRPr="00D375B7">
        <w:rPr>
          <w:rFonts w:ascii="Times New Roman" w:hAnsi="Times New Roman" w:cs="Times New Roman"/>
          <w:sz w:val="24"/>
          <w:szCs w:val="24"/>
        </w:rPr>
        <w:t>20 neutral and selected SFSs from 3 different simulated</w:t>
      </w:r>
      <w:r w:rsidR="00FD209A">
        <w:rPr>
          <w:rFonts w:ascii="Times New Roman" w:hAnsi="Times New Roman" w:cs="Times New Roman"/>
          <w:sz w:val="24"/>
          <w:szCs w:val="24"/>
        </w:rPr>
        <w:t xml:space="preserve"> deleterious</w:t>
      </w:r>
      <w:r w:rsidR="00FD209A" w:rsidRPr="00D375B7">
        <w:rPr>
          <w:rFonts w:ascii="Times New Roman" w:hAnsi="Times New Roman" w:cs="Times New Roman"/>
          <w:sz w:val="24"/>
          <w:szCs w:val="24"/>
        </w:rPr>
        <w:t xml:space="preserve"> DFEs </w:t>
      </w:r>
      <w:r w:rsidR="00FD209A">
        <w:rPr>
          <w:rFonts w:ascii="Times New Roman" w:eastAsiaTheme="minorEastAsia" w:hAnsi="Times New Roman" w:cs="Times New Roman"/>
          <w:sz w:val="24"/>
          <w:szCs w:val="24"/>
        </w:rPr>
        <w:t xml:space="preserve">with the shape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β=0.40</m:t>
        </m:r>
      </m:oMath>
      <w:r w:rsidR="00FD209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FD209A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2000, 6000</m:t>
        </m:r>
      </m:oMath>
      <w:r w:rsidR="00FD209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10000</m:t>
        </m:r>
      </m:oMath>
      <w:r w:rsidR="00F6082C">
        <w:rPr>
          <w:rFonts w:ascii="Times New Roman" w:eastAsiaTheme="minorEastAsia" w:hAnsi="Times New Roman" w:cs="Times New Roman"/>
          <w:sz w:val="24"/>
          <w:szCs w:val="24"/>
        </w:rPr>
        <w:t>, respectively,</w:t>
      </w:r>
      <w:r w:rsidR="00FD20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209A" w:rsidRPr="00D375B7">
        <w:rPr>
          <w:rFonts w:ascii="Times New Roman" w:hAnsi="Times New Roman" w:cs="Times New Roman"/>
          <w:sz w:val="24"/>
          <w:szCs w:val="24"/>
        </w:rPr>
        <w:t xml:space="preserve">were combined into one data input file. Each point represents the mean value of 10 </w:t>
      </w:r>
      <w:proofErr w:type="spellStart"/>
      <w:r w:rsidR="00FD209A" w:rsidRPr="00D375B7">
        <w:rPr>
          <w:rFonts w:ascii="Times New Roman" w:hAnsi="Times New Roman" w:cs="Times New Roman"/>
          <w:sz w:val="24"/>
          <w:szCs w:val="24"/>
        </w:rPr>
        <w:t>polyDFE</w:t>
      </w:r>
      <w:proofErr w:type="spellEnd"/>
      <w:r w:rsidR="00FD209A" w:rsidRPr="00D375B7">
        <w:rPr>
          <w:rFonts w:ascii="Times New Roman" w:hAnsi="Times New Roman" w:cs="Times New Roman"/>
          <w:sz w:val="24"/>
          <w:szCs w:val="24"/>
        </w:rPr>
        <w:t xml:space="preserve"> runs</w:t>
      </w:r>
      <w:r w:rsidR="00FD209A">
        <w:rPr>
          <w:rFonts w:ascii="Times New Roman" w:hAnsi="Times New Roman" w:cs="Times New Roman"/>
          <w:sz w:val="24"/>
          <w:szCs w:val="24"/>
        </w:rPr>
        <w:t>.</w:t>
      </w:r>
    </w:p>
    <w:p w14:paraId="0E729995" w14:textId="6D5D6529" w:rsidR="00F426B0" w:rsidRDefault="0056669A" w:rsidP="00256110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6A7D67">
        <w:rPr>
          <w:rFonts w:ascii="Times New Roman" w:hAnsi="Times New Roman" w:cs="Times New Roman"/>
          <w:sz w:val="24"/>
          <w:szCs w:val="24"/>
        </w:rPr>
        <w:t xml:space="preserve">nder higher population size and higher number of sampled haplotypes, the results remain qualitatively the same: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lth</m:t>
            </m:r>
          </m:sub>
        </m:sSub>
      </m:oMath>
      <w:r w:rsidR="006A7D67">
        <w:rPr>
          <w:rFonts w:ascii="Times New Roman" w:eastAsiaTheme="minorEastAsia" w:hAnsi="Times New Roman" w:cs="Times New Roman"/>
          <w:sz w:val="24"/>
          <w:szCs w:val="24"/>
        </w:rPr>
        <w:t xml:space="preserve"> may improve the accuracy of inference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6A7D67">
        <w:rPr>
          <w:rFonts w:ascii="Times New Roman" w:eastAsiaTheme="minorEastAsia" w:hAnsi="Times New Roman" w:cs="Times New Roman"/>
          <w:sz w:val="24"/>
          <w:szCs w:val="24"/>
        </w:rPr>
        <w:t xml:space="preserve"> is high (Fig</w:t>
      </w:r>
      <w:r w:rsidR="00701A7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7D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321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C0276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6A7D67"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210EE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7D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0EEE">
        <w:rPr>
          <w:rFonts w:ascii="Times New Roman" w:eastAsiaTheme="minorEastAsia" w:hAnsi="Times New Roman" w:cs="Times New Roman"/>
          <w:sz w:val="24"/>
          <w:szCs w:val="24"/>
        </w:rPr>
        <w:t>Wh</w:t>
      </w:r>
      <w:r w:rsidR="006A7D67">
        <w:rPr>
          <w:rFonts w:ascii="Times New Roman" w:eastAsiaTheme="minorEastAsia" w:hAnsi="Times New Roman" w:cs="Times New Roman"/>
          <w:sz w:val="24"/>
          <w:szCs w:val="24"/>
        </w:rPr>
        <w:t xml:space="preserve">en a DFE is fitted to SFS data from multiple species, high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lth</m:t>
            </m:r>
          </m:sub>
        </m:sSub>
      </m:oMath>
      <w:r w:rsidR="006A7D67">
        <w:rPr>
          <w:rFonts w:ascii="Times New Roman" w:eastAsiaTheme="minorEastAsia" w:hAnsi="Times New Roman" w:cs="Times New Roman"/>
          <w:sz w:val="24"/>
          <w:szCs w:val="24"/>
        </w:rPr>
        <w:t xml:space="preserve"> artificially maximize the likelihood of the DFE model (Fig</w:t>
      </w:r>
      <w:ins w:id="3" w:author="Matthew Hartfield" w:date="2022-10-27T15:53:00Z">
        <w:r w:rsidR="00701A78">
          <w:rPr>
            <w:rFonts w:ascii="Times New Roman" w:eastAsiaTheme="minorEastAsia" w:hAnsi="Times New Roman" w:cs="Times New Roman"/>
            <w:sz w:val="24"/>
            <w:szCs w:val="24"/>
          </w:rPr>
          <w:t>.</w:t>
        </w:r>
      </w:ins>
      <w:r w:rsidR="006A7D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0276">
        <w:rPr>
          <w:rFonts w:ascii="Times New Roman" w:eastAsiaTheme="minorEastAsia" w:hAnsi="Times New Roman" w:cs="Times New Roman"/>
          <w:sz w:val="24"/>
          <w:szCs w:val="24"/>
        </w:rPr>
        <w:t>S6</w:t>
      </w:r>
      <w:r w:rsidR="006A7D67">
        <w:rPr>
          <w:rFonts w:ascii="Times New Roman" w:eastAsiaTheme="minorEastAsia" w:hAnsi="Times New Roman" w:cs="Times New Roman"/>
          <w:sz w:val="24"/>
          <w:szCs w:val="24"/>
        </w:rPr>
        <w:t xml:space="preserve">) despite no proportion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lth</m:t>
            </m:r>
          </m:sub>
        </m:sSub>
      </m:oMath>
      <w:r w:rsidR="006A7D67">
        <w:rPr>
          <w:rFonts w:ascii="Times New Roman" w:eastAsiaTheme="minorEastAsia" w:hAnsi="Times New Roman" w:cs="Times New Roman"/>
          <w:sz w:val="24"/>
          <w:szCs w:val="24"/>
        </w:rPr>
        <w:t xml:space="preserve"> mutations </w:t>
      </w:r>
      <w:r w:rsidR="0048231A">
        <w:rPr>
          <w:rFonts w:ascii="Times New Roman" w:eastAsiaTheme="minorEastAsia" w:hAnsi="Times New Roman" w:cs="Times New Roman"/>
          <w:sz w:val="24"/>
          <w:szCs w:val="24"/>
        </w:rPr>
        <w:t>being</w:t>
      </w:r>
      <w:r w:rsidR="006A7D67">
        <w:rPr>
          <w:rFonts w:ascii="Times New Roman" w:eastAsiaTheme="minorEastAsia" w:hAnsi="Times New Roman" w:cs="Times New Roman"/>
          <w:sz w:val="24"/>
          <w:szCs w:val="24"/>
        </w:rPr>
        <w:t xml:space="preserve"> present in the dataset (Appendix A</w:t>
      </w:r>
      <w:r w:rsidR="00DC0276">
        <w:rPr>
          <w:rFonts w:ascii="Times New Roman" w:eastAsiaTheme="minorEastAsia" w:hAnsi="Times New Roman" w:cs="Times New Roman"/>
          <w:sz w:val="24"/>
          <w:szCs w:val="24"/>
        </w:rPr>
        <w:t xml:space="preserve"> in the main text</w:t>
      </w:r>
      <w:r w:rsidR="006A7D67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7E0B2B47" w14:textId="77777777" w:rsidR="00CA4E18" w:rsidRPr="00FB4E8A" w:rsidRDefault="00CA4E18" w:rsidP="000D05F9">
      <w:pPr>
        <w:spacing w:line="360" w:lineRule="auto"/>
        <w:rPr>
          <w:rFonts w:ascii="Consolas" w:eastAsiaTheme="minorEastAsia" w:hAnsi="Consolas" w:cs="Times New Roman"/>
          <w:sz w:val="20"/>
          <w:szCs w:val="20"/>
        </w:rPr>
      </w:pPr>
    </w:p>
    <w:p w14:paraId="31390864" w14:textId="058A1E8C" w:rsidR="00AE2B5D" w:rsidRDefault="003602E7" w:rsidP="000D05F9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602E7">
        <w:rPr>
          <w:rFonts w:ascii="Times New Roman" w:eastAsiaTheme="minorEastAsia" w:hAnsi="Times New Roman" w:cs="Times New Roman"/>
          <w:b/>
          <w:bCs/>
          <w:sz w:val="24"/>
          <w:szCs w:val="24"/>
        </w:rPr>
        <w:t>References</w:t>
      </w:r>
    </w:p>
    <w:p w14:paraId="1857D6FA" w14:textId="52CDD00D" w:rsidR="00C82A42" w:rsidRDefault="00C82A42" w:rsidP="00C82A42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B33214">
        <w:rPr>
          <w:rFonts w:ascii="Times New Roman" w:hAnsi="Times New Roman" w:cs="Times New Roman"/>
          <w:noProof/>
          <w:sz w:val="24"/>
          <w:szCs w:val="24"/>
        </w:rPr>
        <w:t>Hernandez, R. D. 2008. A flexible forward simulator for populations subject to selection and demography. Bioinformatics 24:2786–2787.</w:t>
      </w:r>
    </w:p>
    <w:p w14:paraId="7B503391" w14:textId="77777777" w:rsidR="000E1D24" w:rsidRDefault="000E1D24" w:rsidP="000E1D2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15E76">
        <w:rPr>
          <w:rFonts w:ascii="Times New Roman" w:hAnsi="Times New Roman" w:cs="Times New Roman"/>
          <w:noProof/>
          <w:sz w:val="24"/>
          <w:szCs w:val="24"/>
        </w:rPr>
        <w:t>Keightley, P. D., and S. P. Otto. 2006. Interference among deleterious mutations favours sex and recombination in finite populations. Nature 443:89–92.</w:t>
      </w:r>
    </w:p>
    <w:p w14:paraId="4BCCEC93" w14:textId="62308AF8" w:rsidR="00001A7B" w:rsidRPr="00933446" w:rsidRDefault="00001A7B" w:rsidP="000E1D2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Lynch, M. Hill, W. 1986. Phenotypic Evolution by Neutral Mutation. </w:t>
      </w:r>
      <w:r w:rsidRPr="00933446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Evolution 40(5):915-935. </w:t>
      </w:r>
    </w:p>
    <w:p w14:paraId="25759681" w14:textId="77777777" w:rsidR="00AD1FC3" w:rsidRPr="00B33214" w:rsidRDefault="00AD1FC3" w:rsidP="00AD1FC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C208D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Tataru, P., M. Mollion, S. Glémin, and T. Bataillon. </w:t>
      </w:r>
      <w:r w:rsidRPr="00B33214">
        <w:rPr>
          <w:rFonts w:ascii="Times New Roman" w:hAnsi="Times New Roman" w:cs="Times New Roman"/>
          <w:noProof/>
          <w:sz w:val="24"/>
          <w:szCs w:val="24"/>
        </w:rPr>
        <w:t>2017. Inference of Distribution of Fitness Effects and. Genetics 207:1103–1119.</w:t>
      </w:r>
    </w:p>
    <w:p w14:paraId="5C991419" w14:textId="77777777" w:rsidR="00DD0B8E" w:rsidRDefault="00DD0B8E" w:rsidP="000B4976"/>
    <w:sectPr w:rsidR="00DD0B8E" w:rsidSect="000A7C9B">
      <w:footerReference w:type="default" r:id="rId14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D3E4" w14:textId="77777777" w:rsidR="009D548B" w:rsidRDefault="009D548B" w:rsidP="000A7C9B">
      <w:pPr>
        <w:spacing w:after="0" w:line="240" w:lineRule="auto"/>
      </w:pPr>
      <w:r>
        <w:separator/>
      </w:r>
    </w:p>
  </w:endnote>
  <w:endnote w:type="continuationSeparator" w:id="0">
    <w:p w14:paraId="1261AAC6" w14:textId="77777777" w:rsidR="009D548B" w:rsidRDefault="009D548B" w:rsidP="000A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560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A85E6" w14:textId="1CDDCA6A" w:rsidR="000A7C9B" w:rsidRDefault="000A7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E2B1A" w14:textId="77777777" w:rsidR="000A7C9B" w:rsidRDefault="000A7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99D6" w14:textId="77777777" w:rsidR="009D548B" w:rsidRDefault="009D548B" w:rsidP="000A7C9B">
      <w:pPr>
        <w:spacing w:after="0" w:line="240" w:lineRule="auto"/>
      </w:pPr>
      <w:r>
        <w:separator/>
      </w:r>
    </w:p>
  </w:footnote>
  <w:footnote w:type="continuationSeparator" w:id="0">
    <w:p w14:paraId="462D5D44" w14:textId="77777777" w:rsidR="009D548B" w:rsidRDefault="009D548B" w:rsidP="000A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346A"/>
    <w:multiLevelType w:val="hybridMultilevel"/>
    <w:tmpl w:val="3C70035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Hartfield">
    <w15:presenceInfo w15:providerId="None" w15:userId="Matthew Hartfield"/>
  </w15:person>
  <w15:person w15:author="Poulsen Charmouh, Anders">
    <w15:presenceInfo w15:providerId="AD" w15:userId="S::r02ap19@abdn.ac.uk::b7bbc54e-0534-4434-a2a8-afd4b33d56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9B"/>
    <w:rsid w:val="00001A7B"/>
    <w:rsid w:val="0002380A"/>
    <w:rsid w:val="00035501"/>
    <w:rsid w:val="0004165A"/>
    <w:rsid w:val="00063219"/>
    <w:rsid w:val="00091F31"/>
    <w:rsid w:val="000A7C9B"/>
    <w:rsid w:val="000B4976"/>
    <w:rsid w:val="000B62EC"/>
    <w:rsid w:val="000C4E74"/>
    <w:rsid w:val="000D05F9"/>
    <w:rsid w:val="000E1D24"/>
    <w:rsid w:val="000E645D"/>
    <w:rsid w:val="00116DE0"/>
    <w:rsid w:val="001214C4"/>
    <w:rsid w:val="00130CAE"/>
    <w:rsid w:val="00174E07"/>
    <w:rsid w:val="0018444A"/>
    <w:rsid w:val="001B70A6"/>
    <w:rsid w:val="001C10BA"/>
    <w:rsid w:val="001D1667"/>
    <w:rsid w:val="001D25EA"/>
    <w:rsid w:val="001E296E"/>
    <w:rsid w:val="001E6100"/>
    <w:rsid w:val="00210EEE"/>
    <w:rsid w:val="00212A8C"/>
    <w:rsid w:val="002310B7"/>
    <w:rsid w:val="0023279B"/>
    <w:rsid w:val="002358C8"/>
    <w:rsid w:val="00251A56"/>
    <w:rsid w:val="00256110"/>
    <w:rsid w:val="00264741"/>
    <w:rsid w:val="002A67AD"/>
    <w:rsid w:val="002D5A2D"/>
    <w:rsid w:val="002F67D5"/>
    <w:rsid w:val="0031502B"/>
    <w:rsid w:val="00321AD3"/>
    <w:rsid w:val="003242F1"/>
    <w:rsid w:val="00337B30"/>
    <w:rsid w:val="00337BCB"/>
    <w:rsid w:val="00341E41"/>
    <w:rsid w:val="0034225D"/>
    <w:rsid w:val="003602E7"/>
    <w:rsid w:val="003664AC"/>
    <w:rsid w:val="003854E4"/>
    <w:rsid w:val="003B4378"/>
    <w:rsid w:val="003D55C8"/>
    <w:rsid w:val="003E5FDE"/>
    <w:rsid w:val="00414E1E"/>
    <w:rsid w:val="00415F63"/>
    <w:rsid w:val="00416077"/>
    <w:rsid w:val="004364B8"/>
    <w:rsid w:val="004727E1"/>
    <w:rsid w:val="00475ECC"/>
    <w:rsid w:val="0048059E"/>
    <w:rsid w:val="0048231A"/>
    <w:rsid w:val="00482FB7"/>
    <w:rsid w:val="004B6B32"/>
    <w:rsid w:val="004D6BEF"/>
    <w:rsid w:val="004F0CA2"/>
    <w:rsid w:val="004F53CB"/>
    <w:rsid w:val="00517CBF"/>
    <w:rsid w:val="0056669A"/>
    <w:rsid w:val="00584D6F"/>
    <w:rsid w:val="00597C7D"/>
    <w:rsid w:val="005B54B4"/>
    <w:rsid w:val="005E1A38"/>
    <w:rsid w:val="00623D15"/>
    <w:rsid w:val="0063117A"/>
    <w:rsid w:val="00654293"/>
    <w:rsid w:val="006641C2"/>
    <w:rsid w:val="00686546"/>
    <w:rsid w:val="006A7D67"/>
    <w:rsid w:val="006B182B"/>
    <w:rsid w:val="006C208D"/>
    <w:rsid w:val="006C4006"/>
    <w:rsid w:val="006D5D0B"/>
    <w:rsid w:val="006E0E17"/>
    <w:rsid w:val="006F3C5B"/>
    <w:rsid w:val="00701A78"/>
    <w:rsid w:val="00710D33"/>
    <w:rsid w:val="0074417B"/>
    <w:rsid w:val="00770B45"/>
    <w:rsid w:val="0078246D"/>
    <w:rsid w:val="007A4306"/>
    <w:rsid w:val="007B708D"/>
    <w:rsid w:val="007B72AE"/>
    <w:rsid w:val="007C28E1"/>
    <w:rsid w:val="007E4F7F"/>
    <w:rsid w:val="007F045D"/>
    <w:rsid w:val="007F0D3F"/>
    <w:rsid w:val="007F6398"/>
    <w:rsid w:val="008046EB"/>
    <w:rsid w:val="00816994"/>
    <w:rsid w:val="00824444"/>
    <w:rsid w:val="00852D62"/>
    <w:rsid w:val="0085785E"/>
    <w:rsid w:val="00871DB5"/>
    <w:rsid w:val="008734FA"/>
    <w:rsid w:val="00881A43"/>
    <w:rsid w:val="008B08FD"/>
    <w:rsid w:val="008C0137"/>
    <w:rsid w:val="008D787B"/>
    <w:rsid w:val="008E2959"/>
    <w:rsid w:val="008E4550"/>
    <w:rsid w:val="008F398E"/>
    <w:rsid w:val="008F7A68"/>
    <w:rsid w:val="0090341A"/>
    <w:rsid w:val="00923400"/>
    <w:rsid w:val="00933446"/>
    <w:rsid w:val="00952046"/>
    <w:rsid w:val="00975746"/>
    <w:rsid w:val="0099685F"/>
    <w:rsid w:val="009A07C5"/>
    <w:rsid w:val="009A51D0"/>
    <w:rsid w:val="009D548B"/>
    <w:rsid w:val="009E3FF6"/>
    <w:rsid w:val="00A10581"/>
    <w:rsid w:val="00A11DB3"/>
    <w:rsid w:val="00A20ABB"/>
    <w:rsid w:val="00A446E3"/>
    <w:rsid w:val="00A46580"/>
    <w:rsid w:val="00A53781"/>
    <w:rsid w:val="00A61AD2"/>
    <w:rsid w:val="00A8267C"/>
    <w:rsid w:val="00A8786A"/>
    <w:rsid w:val="00AA0EDA"/>
    <w:rsid w:val="00AC13C2"/>
    <w:rsid w:val="00AD1FC3"/>
    <w:rsid w:val="00AE2B5D"/>
    <w:rsid w:val="00AE602E"/>
    <w:rsid w:val="00AF48B2"/>
    <w:rsid w:val="00B145DD"/>
    <w:rsid w:val="00B328A1"/>
    <w:rsid w:val="00B45293"/>
    <w:rsid w:val="00B61D00"/>
    <w:rsid w:val="00B97884"/>
    <w:rsid w:val="00C00CD4"/>
    <w:rsid w:val="00C13E95"/>
    <w:rsid w:val="00C82A42"/>
    <w:rsid w:val="00CA4E18"/>
    <w:rsid w:val="00CC3AEA"/>
    <w:rsid w:val="00CC5359"/>
    <w:rsid w:val="00CF5039"/>
    <w:rsid w:val="00D11131"/>
    <w:rsid w:val="00D235EA"/>
    <w:rsid w:val="00D648FB"/>
    <w:rsid w:val="00D901EA"/>
    <w:rsid w:val="00D9069A"/>
    <w:rsid w:val="00DB0398"/>
    <w:rsid w:val="00DC0276"/>
    <w:rsid w:val="00DD0B8E"/>
    <w:rsid w:val="00DE643B"/>
    <w:rsid w:val="00E42FB0"/>
    <w:rsid w:val="00E82308"/>
    <w:rsid w:val="00EB7F8F"/>
    <w:rsid w:val="00ED7456"/>
    <w:rsid w:val="00EE7FF4"/>
    <w:rsid w:val="00EF48AF"/>
    <w:rsid w:val="00F27C42"/>
    <w:rsid w:val="00F426B0"/>
    <w:rsid w:val="00F47875"/>
    <w:rsid w:val="00F557C9"/>
    <w:rsid w:val="00F6082C"/>
    <w:rsid w:val="00F6615C"/>
    <w:rsid w:val="00F7748C"/>
    <w:rsid w:val="00F86F59"/>
    <w:rsid w:val="00FA62DC"/>
    <w:rsid w:val="00FB4E8A"/>
    <w:rsid w:val="00FD209A"/>
    <w:rsid w:val="00FD318B"/>
    <w:rsid w:val="00FF60DF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2832"/>
  <w15:chartTrackingRefBased/>
  <w15:docId w15:val="{294A1946-8DAC-472F-8204-0D8DEAF3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A7C9B"/>
  </w:style>
  <w:style w:type="paragraph" w:styleId="Header">
    <w:name w:val="header"/>
    <w:basedOn w:val="Normal"/>
    <w:link w:val="Head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C9B"/>
  </w:style>
  <w:style w:type="paragraph" w:styleId="Footer">
    <w:name w:val="footer"/>
    <w:basedOn w:val="Normal"/>
    <w:link w:val="Foot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9B"/>
  </w:style>
  <w:style w:type="character" w:styleId="PlaceholderText">
    <w:name w:val="Placeholder Text"/>
    <w:basedOn w:val="DefaultParagraphFont"/>
    <w:uiPriority w:val="99"/>
    <w:semiHidden/>
    <w:rsid w:val="000A7C9B"/>
    <w:rPr>
      <w:color w:val="808080"/>
    </w:rPr>
  </w:style>
  <w:style w:type="paragraph" w:styleId="ListParagraph">
    <w:name w:val="List Paragraph"/>
    <w:basedOn w:val="Normal"/>
    <w:uiPriority w:val="34"/>
    <w:qFormat/>
    <w:rsid w:val="000B4976"/>
    <w:pPr>
      <w:spacing w:line="256" w:lineRule="auto"/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0B4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97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B49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74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1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10F15-B694-4662-8123-6DB39C46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POULSEN CHARMOUH, ANDERS (PGR)</dc:creator>
  <cp:keywords/>
  <dc:description/>
  <cp:lastModifiedBy>POULSEN CHARMOUH, ANDERS (PGR)</cp:lastModifiedBy>
  <cp:revision>5</cp:revision>
  <cp:lastPrinted>2022-07-14T15:03:00Z</cp:lastPrinted>
  <dcterms:created xsi:type="dcterms:W3CDTF">2022-11-14T12:26:00Z</dcterms:created>
  <dcterms:modified xsi:type="dcterms:W3CDTF">2022-11-16T10:08:00Z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http://www.zotero.org/styles/evolution</vt:lpwstr>
  </property>
  <property fmtid="{D5CDD505-2E9C-101B-9397-08002B2CF9AE}" pid="13" name="Mendeley Recent Style Name 5_1">
    <vt:lpwstr>Evolution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